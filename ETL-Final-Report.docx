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FB5C6" w14:textId="03960E95" w:rsidR="008663F3" w:rsidRDefault="00A543BF" w:rsidP="00AA07AC">
      <w:pPr>
        <w:pStyle w:val="Heading1"/>
        <w:tabs>
          <w:tab w:val="left" w:pos="2460"/>
        </w:tabs>
        <w:rPr>
          <w:b/>
          <w:bCs/>
        </w:rPr>
      </w:pPr>
      <w:r w:rsidRPr="00A543BF">
        <w:rPr>
          <w:b/>
          <w:bCs/>
        </w:rPr>
        <w:t>ETL Project</w:t>
      </w:r>
      <w:r w:rsidR="00AA07AC">
        <w:rPr>
          <w:b/>
          <w:bCs/>
        </w:rPr>
        <w:tab/>
      </w:r>
    </w:p>
    <w:p w14:paraId="2CC93828" w14:textId="1BF58146" w:rsidR="008663F3" w:rsidRPr="008663F3" w:rsidRDefault="00A543BF" w:rsidP="008663F3">
      <w:pPr>
        <w:pStyle w:val="Heading1"/>
        <w:rPr>
          <w:sz w:val="22"/>
          <w:szCs w:val="22"/>
        </w:rPr>
      </w:pPr>
      <w:r>
        <w:t xml:space="preserve">Preparing wine lovers to visit the wineries recognized by </w:t>
      </w:r>
      <w:r w:rsidRPr="00A543BF">
        <w:rPr>
          <w:i/>
          <w:iCs/>
        </w:rPr>
        <w:t>Wine Enthusiast</w:t>
      </w:r>
      <w:r>
        <w:t xml:space="preserve"> for top-rated wines</w:t>
      </w:r>
      <w:r w:rsidR="008663F3">
        <w:br/>
      </w:r>
    </w:p>
    <w:p w14:paraId="78F7A788" w14:textId="374D7B1E" w:rsidR="00A543BF" w:rsidRDefault="00A543BF" w:rsidP="00A543BF">
      <w:pPr>
        <w:pStyle w:val="Heading3"/>
      </w:pPr>
      <w:r>
        <w:t>Group Members: Zach Elson, Martin We</w:t>
      </w:r>
      <w:r w:rsidR="00AA07AC">
        <w:t>h</w:t>
      </w:r>
      <w:r>
        <w:t>rli, Katherine Sullivan</w:t>
      </w:r>
    </w:p>
    <w:p w14:paraId="11B451AB" w14:textId="4DADD042" w:rsidR="00FA0844" w:rsidRDefault="00FA0844" w:rsidP="00FA0844"/>
    <w:p w14:paraId="201B443A" w14:textId="571526BE" w:rsidR="00FA0844" w:rsidRPr="00100878" w:rsidRDefault="00FA0844" w:rsidP="00FA0844">
      <w:pPr>
        <w:pStyle w:val="Heading2"/>
        <w:rPr>
          <w:b/>
          <w:bCs/>
        </w:rPr>
      </w:pPr>
      <w:r w:rsidRPr="00100878">
        <w:rPr>
          <w:b/>
          <w:bCs/>
        </w:rPr>
        <w:t>Extract</w:t>
      </w:r>
    </w:p>
    <w:p w14:paraId="7370ADB3" w14:textId="46D71A70" w:rsidR="00D33DEA" w:rsidRDefault="00896B09" w:rsidP="00FA0844">
      <w:pPr>
        <w:rPr>
          <w:ins w:id="0" w:author="Martin Wehrli" w:date="2020-03-07T11:13:00Z"/>
        </w:rPr>
      </w:pPr>
      <w:r>
        <w:t xml:space="preserve">Data for this project came from two sources, Wine Enthusiast </w:t>
      </w:r>
      <w:r w:rsidR="00B21D82">
        <w:t xml:space="preserve">Magazine </w:t>
      </w:r>
      <w:r>
        <w:t>(</w:t>
      </w:r>
      <w:hyperlink r:id="rId5" w:history="1">
        <w:r w:rsidR="00B21D82" w:rsidRPr="002352E0">
          <w:rPr>
            <w:rStyle w:val="Hyperlink"/>
          </w:rPr>
          <w:t>www.winemag.com</w:t>
        </w:r>
      </w:hyperlink>
      <w:r>
        <w:t>)</w:t>
      </w:r>
      <w:r w:rsidR="00B21D82">
        <w:t xml:space="preserve"> and Google</w:t>
      </w:r>
      <w:r w:rsidR="005E6FE8">
        <w:t xml:space="preserve"> (</w:t>
      </w:r>
      <w:hyperlink r:id="rId6" w:history="1">
        <w:r w:rsidR="005E6FE8" w:rsidRPr="005E6FE8">
          <w:rPr>
            <w:rStyle w:val="Hyperlink"/>
          </w:rPr>
          <w:t>www.google.com</w:t>
        </w:r>
      </w:hyperlink>
      <w:r w:rsidR="005E6FE8">
        <w:t>)</w:t>
      </w:r>
      <w:r w:rsidR="00B21D82">
        <w:t>.  The wine data was downloaded from Kaggle.com</w:t>
      </w:r>
      <w:ins w:id="1" w:author="Martin Wehrli" w:date="2020-03-07T11:14:00Z">
        <w:r w:rsidR="00D33DEA">
          <w:t xml:space="preserve"> </w:t>
        </w:r>
      </w:ins>
      <w:del w:id="2" w:author="Martin Wehrli" w:date="2020-03-07T11:14:00Z">
        <w:r w:rsidR="00B21D82" w:rsidDel="00D33DEA">
          <w:delText xml:space="preserve"> </w:delText>
        </w:r>
      </w:del>
      <w:r w:rsidR="00B21D82">
        <w:t xml:space="preserve">in the form of 16 separate CSVs.  </w:t>
      </w:r>
      <w:ins w:id="3" w:author="Martin Wehrli" w:date="2020-03-07T11:12:00Z">
        <w:r w:rsidR="00D33DEA">
          <w:t>The</w:t>
        </w:r>
      </w:ins>
      <w:ins w:id="4" w:author="Martin Wehrli" w:date="2020-03-07T11:13:00Z">
        <w:r w:rsidR="00D33DEA">
          <w:t xml:space="preserve"> data in Kaggle was </w:t>
        </w:r>
      </w:ins>
      <w:ins w:id="5" w:author="Martin Wehrli" w:date="2020-03-07T11:14:00Z">
        <w:r w:rsidR="00D33DEA">
          <w:t xml:space="preserve">originally </w:t>
        </w:r>
      </w:ins>
      <w:ins w:id="6" w:author="Martin Wehrli" w:date="2020-03-07T11:13:00Z">
        <w:r w:rsidR="00D33DEA">
          <w:t xml:space="preserve">sourced from </w:t>
        </w:r>
      </w:ins>
      <w:ins w:id="7" w:author="Martin Wehrli" w:date="2020-03-07T11:15:00Z">
        <w:r w:rsidR="00D33DEA">
          <w:t xml:space="preserve">the </w:t>
        </w:r>
      </w:ins>
      <w:ins w:id="8" w:author="Martin Wehrli" w:date="2020-03-07T11:13:00Z">
        <w:r w:rsidR="00D33DEA">
          <w:t>Wine Enthusiast Magazine</w:t>
        </w:r>
      </w:ins>
      <w:ins w:id="9" w:author="Martin Wehrli" w:date="2020-03-07T11:15:00Z">
        <w:r w:rsidR="00D33DEA">
          <w:t xml:space="preserve"> website</w:t>
        </w:r>
      </w:ins>
      <w:ins w:id="10" w:author="Martin Wehrli" w:date="2020-03-07T11:13:00Z">
        <w:r w:rsidR="00D33DEA">
          <w:t xml:space="preserve">. </w:t>
        </w:r>
      </w:ins>
    </w:p>
    <w:p w14:paraId="617C2EDF" w14:textId="44C4AA48" w:rsidR="00FA0844" w:rsidRDefault="00125080" w:rsidP="00FA0844">
      <w:r>
        <w:t>Hotel and restaurant</w:t>
      </w:r>
      <w:r w:rsidR="00B21D82">
        <w:t xml:space="preserve"> data was extracted using </w:t>
      </w:r>
      <w:r>
        <w:t xml:space="preserve">Google’s </w:t>
      </w:r>
      <w:r w:rsidR="00706A1B">
        <w:t>G</w:t>
      </w:r>
      <w:r>
        <w:t>eocode API platform (</w:t>
      </w:r>
      <w:hyperlink r:id="rId7" w:history="1">
        <w:r w:rsidRPr="002352E0">
          <w:rPr>
            <w:rStyle w:val="Hyperlink"/>
          </w:rPr>
          <w:t>https://maps.googleapis.com/maps/api/geocode/json</w:t>
        </w:r>
      </w:hyperlink>
      <w:r>
        <w:t>)</w:t>
      </w:r>
      <w:r w:rsidR="005E6FE8">
        <w:t xml:space="preserve"> and performing JSON requests </w:t>
      </w:r>
      <w:r>
        <w:t xml:space="preserve">.  Wine region and country information from the wine dataset was used to return latitude and longitude for each winery.  This latitude and longitude data was then used to pull the nearest lodging and restaurants </w:t>
      </w:r>
      <w:r w:rsidR="00706A1B">
        <w:t xml:space="preserve">to each winery </w:t>
      </w:r>
      <w:r>
        <w:t xml:space="preserve">using Google’s </w:t>
      </w:r>
      <w:r w:rsidR="00706A1B">
        <w:t>P</w:t>
      </w:r>
      <w:r>
        <w:t>lace API platform (</w:t>
      </w:r>
      <w:hyperlink r:id="rId8" w:history="1">
        <w:r w:rsidR="00706A1B" w:rsidRPr="00706A1B">
          <w:rPr>
            <w:rStyle w:val="Hyperlink"/>
          </w:rPr>
          <w:t>https://maps.googleapis.com/maps/api/place/nearbysearch/json</w:t>
        </w:r>
      </w:hyperlink>
      <w:r w:rsidR="00706A1B">
        <w:t>).</w:t>
      </w:r>
    </w:p>
    <w:p w14:paraId="26954FF5" w14:textId="77777777" w:rsidR="005E6FE8" w:rsidRDefault="005E6FE8" w:rsidP="00FA0844">
      <w:pPr>
        <w:pStyle w:val="Heading2"/>
      </w:pPr>
    </w:p>
    <w:p w14:paraId="41816020" w14:textId="6BC95A2D" w:rsidR="00FA0844" w:rsidRPr="00100878" w:rsidRDefault="00FA0844" w:rsidP="00FA0844">
      <w:pPr>
        <w:pStyle w:val="Heading2"/>
        <w:rPr>
          <w:b/>
          <w:bCs/>
        </w:rPr>
      </w:pPr>
      <w:r w:rsidRPr="00100878">
        <w:rPr>
          <w:b/>
          <w:bCs/>
        </w:rPr>
        <w:t>Transform</w:t>
      </w:r>
    </w:p>
    <w:p w14:paraId="61F26D3D" w14:textId="184D8CF1" w:rsidR="005E6FE8" w:rsidRDefault="00292569" w:rsidP="008D05B1">
      <w:r w:rsidRPr="00BC0F76">
        <w:rPr>
          <w:rStyle w:val="Heading4Char"/>
        </w:rPr>
        <w:t xml:space="preserve">Step 1: Build and </w:t>
      </w:r>
      <w:ins w:id="11" w:author="Katherine Sullivan" w:date="2020-03-08T12:53:00Z">
        <w:r w:rsidR="00A417E6">
          <w:rPr>
            <w:rStyle w:val="Heading4Char"/>
          </w:rPr>
          <w:t>c</w:t>
        </w:r>
      </w:ins>
      <w:del w:id="12" w:author="Katherine Sullivan" w:date="2020-03-08T12:53:00Z">
        <w:r w:rsidRPr="00BC0F76" w:rsidDel="00A417E6">
          <w:rPr>
            <w:rStyle w:val="Heading4Char"/>
          </w:rPr>
          <w:delText>C</w:delText>
        </w:r>
      </w:del>
      <w:r w:rsidRPr="00BC0F76">
        <w:rPr>
          <w:rStyle w:val="Heading4Char"/>
        </w:rPr>
        <w:t xml:space="preserve">lean </w:t>
      </w:r>
      <w:ins w:id="13" w:author="Katherine Sullivan" w:date="2020-03-08T12:53:00Z">
        <w:r w:rsidR="00A417E6">
          <w:rPr>
            <w:rStyle w:val="Heading4Char"/>
          </w:rPr>
          <w:t>c</w:t>
        </w:r>
      </w:ins>
      <w:del w:id="14" w:author="Katherine Sullivan" w:date="2020-03-08T12:53:00Z">
        <w:r w:rsidRPr="00BC0F76" w:rsidDel="00A417E6">
          <w:rPr>
            <w:rStyle w:val="Heading4Char"/>
          </w:rPr>
          <w:delText>C</w:delText>
        </w:r>
      </w:del>
      <w:r w:rsidRPr="00BC0F76">
        <w:rPr>
          <w:rStyle w:val="Heading4Char"/>
        </w:rPr>
        <w:t xml:space="preserve">ombined </w:t>
      </w:r>
      <w:del w:id="15" w:author="Katherine Sullivan" w:date="2020-03-08T12:53:00Z">
        <w:r w:rsidRPr="00BC0F76" w:rsidDel="00A417E6">
          <w:rPr>
            <w:rStyle w:val="Heading4Char"/>
          </w:rPr>
          <w:delText>W</w:delText>
        </w:r>
      </w:del>
      <w:ins w:id="16" w:author="Katherine Sullivan" w:date="2020-03-08T12:53:00Z">
        <w:r w:rsidR="00A417E6">
          <w:rPr>
            <w:rStyle w:val="Heading4Char"/>
          </w:rPr>
          <w:t>w</w:t>
        </w:r>
      </w:ins>
      <w:r w:rsidRPr="00BC0F76">
        <w:rPr>
          <w:rStyle w:val="Heading4Char"/>
        </w:rPr>
        <w:t xml:space="preserve">ine </w:t>
      </w:r>
      <w:ins w:id="17" w:author="Katherine Sullivan" w:date="2020-03-08T12:53:00Z">
        <w:r w:rsidR="00A417E6">
          <w:rPr>
            <w:rStyle w:val="Heading4Char"/>
          </w:rPr>
          <w:t>d</w:t>
        </w:r>
      </w:ins>
      <w:del w:id="18" w:author="Katherine Sullivan" w:date="2020-03-08T12:53:00Z">
        <w:r w:rsidRPr="00BC0F76" w:rsidDel="00A417E6">
          <w:rPr>
            <w:rStyle w:val="Heading4Char"/>
          </w:rPr>
          <w:delText>D</w:delText>
        </w:r>
      </w:del>
      <w:r w:rsidRPr="00BC0F76">
        <w:rPr>
          <w:rStyle w:val="Heading4Char"/>
        </w:rPr>
        <w:t>ataset</w:t>
      </w:r>
      <w:r w:rsidRPr="00100878">
        <w:rPr>
          <w:b/>
          <w:bCs/>
        </w:rPr>
        <w:br/>
      </w:r>
      <w:r w:rsidRPr="00BC0F76">
        <w:rPr>
          <w:i/>
          <w:iCs/>
        </w:rPr>
        <w:t>Transforming</w:t>
      </w:r>
      <w:r>
        <w:t xml:space="preserve"> </w:t>
      </w:r>
      <w:r w:rsidR="00FA42C1">
        <w:t>–</w:t>
      </w:r>
      <w:r>
        <w:t xml:space="preserve"> </w:t>
      </w:r>
      <w:r w:rsidR="00FA42C1">
        <w:t>Initially,</w:t>
      </w:r>
      <w:ins w:id="19" w:author="Katherine Sullivan" w:date="2020-03-08T12:28:00Z">
        <w:r w:rsidR="00D73FEC">
          <w:t xml:space="preserve"> using Python</w:t>
        </w:r>
      </w:ins>
      <w:r w:rsidR="00FA42C1">
        <w:t xml:space="preserve"> we c</w:t>
      </w:r>
      <w:r>
        <w:t xml:space="preserve">ombined 16 CSV files into one larger </w:t>
      </w:r>
      <w:ins w:id="20" w:author="Katherine Sullivan" w:date="2020-03-08T12:28:00Z">
        <w:r w:rsidR="00D73FEC">
          <w:t>dataframe (“</w:t>
        </w:r>
        <w:proofErr w:type="spellStart"/>
        <w:r w:rsidR="00D73FEC">
          <w:t>all_wines_df</w:t>
        </w:r>
        <w:proofErr w:type="spellEnd"/>
        <w:r w:rsidR="00D73FEC">
          <w:t>”) in a Jupyter Notebook.</w:t>
        </w:r>
      </w:ins>
      <w:del w:id="21" w:author="Katherine Sullivan" w:date="2020-03-08T12:28:00Z">
        <w:r w:rsidDel="00D73FEC">
          <w:delText>data</w:delText>
        </w:r>
      </w:del>
      <w:del w:id="22" w:author="Katherine Sullivan" w:date="2020-03-08T12:27:00Z">
        <w:r w:rsidDel="00D73FEC">
          <w:delText>set</w:delText>
        </w:r>
        <w:r w:rsidR="00100878" w:rsidDel="00D73FEC">
          <w:delText xml:space="preserve"> “all_wines</w:delText>
        </w:r>
      </w:del>
      <w:del w:id="23" w:author="Katherine Sullivan" w:date="2020-03-08T12:26:00Z">
        <w:r w:rsidR="00100878" w:rsidDel="00D73FEC">
          <w:delText>4</w:delText>
        </w:r>
      </w:del>
      <w:del w:id="24" w:author="Katherine Sullivan" w:date="2020-03-08T12:27:00Z">
        <w:r w:rsidR="00100878" w:rsidDel="00D73FEC">
          <w:delText>.csv”.</w:delText>
        </w:r>
        <w:r w:rsidDel="00D73FEC">
          <w:delText xml:space="preserve">  </w:delText>
        </w:r>
      </w:del>
      <w:ins w:id="25" w:author="Katherine Sullivan" w:date="2020-03-08T12:53:00Z">
        <w:r w:rsidR="00A417E6">
          <w:br/>
        </w:r>
      </w:ins>
      <w:del w:id="26" w:author="Katherine Sullivan" w:date="2020-03-08T12:53:00Z">
        <w:r w:rsidR="00BC0F76" w:rsidDel="00A417E6">
          <w:br/>
        </w:r>
      </w:del>
      <w:r>
        <w:br/>
      </w:r>
      <w:r w:rsidR="008D05B1" w:rsidRPr="00BC0F76">
        <w:rPr>
          <w:i/>
          <w:iCs/>
        </w:rPr>
        <w:t>Cleaning</w:t>
      </w:r>
      <w:r>
        <w:t xml:space="preserve"> </w:t>
      </w:r>
      <w:r w:rsidR="00FA42C1">
        <w:t>–</w:t>
      </w:r>
      <w:r>
        <w:t xml:space="preserve"> </w:t>
      </w:r>
      <w:r w:rsidR="00BC0F76">
        <w:t xml:space="preserve">Each of the 16 CSV files required UTF-8 encoding during the building of the larger </w:t>
      </w:r>
      <w:del w:id="27" w:author="Katherine Sullivan" w:date="2020-03-08T12:29:00Z">
        <w:r w:rsidR="00BC0F76" w:rsidDel="00D73FEC">
          <w:delText>dataset</w:delText>
        </w:r>
      </w:del>
      <w:ins w:id="28" w:author="Katherine Sullivan" w:date="2020-03-08T12:29:00Z">
        <w:r w:rsidR="00D73FEC">
          <w:t>dataframe</w:t>
        </w:r>
      </w:ins>
      <w:r w:rsidR="00BC0F76">
        <w:t>.  The only other cleaning required at t</w:t>
      </w:r>
      <w:r w:rsidR="00FA42C1">
        <w:t xml:space="preserve">his point was to add an </w:t>
      </w:r>
      <w:r>
        <w:t xml:space="preserve">index </w:t>
      </w:r>
      <w:ins w:id="29" w:author="Katherine Sullivan" w:date="2020-03-08T12:31:00Z">
        <w:r w:rsidR="00F90721">
          <w:t xml:space="preserve">(“ID”) </w:t>
        </w:r>
      </w:ins>
      <w:r>
        <w:t xml:space="preserve">to the combined wine </w:t>
      </w:r>
      <w:del w:id="30" w:author="Katherine Sullivan" w:date="2020-03-08T12:29:00Z">
        <w:r w:rsidDel="00D73FEC">
          <w:delText>dataset</w:delText>
        </w:r>
      </w:del>
      <w:ins w:id="31" w:author="Katherine Sullivan" w:date="2020-03-08T12:29:00Z">
        <w:r w:rsidR="00D73FEC">
          <w:t>dataframe</w:t>
        </w:r>
      </w:ins>
      <w:r w:rsidR="00100878">
        <w:t>.</w:t>
      </w:r>
    </w:p>
    <w:p w14:paraId="46FACA89" w14:textId="3C3E94BE" w:rsidR="00285F05" w:rsidRDefault="00292569" w:rsidP="00285F05">
      <w:pPr>
        <w:pStyle w:val="Heading4"/>
        <w:rPr>
          <w:ins w:id="32" w:author="Katherine Sullivan" w:date="2020-03-08T12:46:00Z"/>
        </w:rPr>
      </w:pPr>
      <w:del w:id="33" w:author="Katherine Sullivan" w:date="2020-03-08T12:38:00Z">
        <w:r w:rsidRPr="00BC0F76" w:rsidDel="00285F05">
          <w:rPr>
            <w:rStyle w:val="Heading4Char"/>
          </w:rPr>
          <w:delText xml:space="preserve">Step 2: Create </w:delText>
        </w:r>
        <w:r w:rsidR="00FA42C1" w:rsidRPr="00BC0F76" w:rsidDel="00285F05">
          <w:rPr>
            <w:rStyle w:val="Heading4Char"/>
          </w:rPr>
          <w:delText xml:space="preserve">and </w:delText>
        </w:r>
      </w:del>
      <w:del w:id="34" w:author="Katherine Sullivan" w:date="2020-03-08T12:37:00Z">
        <w:r w:rsidR="00FA42C1" w:rsidRPr="00BC0F76" w:rsidDel="00285F05">
          <w:rPr>
            <w:rStyle w:val="Heading4Char"/>
          </w:rPr>
          <w:delText>Clean</w:delText>
        </w:r>
        <w:r w:rsidR="00BC0F76" w:rsidDel="00285F05">
          <w:rPr>
            <w:rStyle w:val="Heading4Char"/>
          </w:rPr>
          <w:delText xml:space="preserve"> </w:delText>
        </w:r>
      </w:del>
      <w:del w:id="35" w:author="Katherine Sullivan" w:date="2020-03-08T12:38:00Z">
        <w:r w:rsidR="00BC0F76" w:rsidDel="00285F05">
          <w:rPr>
            <w:rStyle w:val="Heading4Char"/>
          </w:rPr>
          <w:delText>SQL</w:delText>
        </w:r>
        <w:r w:rsidR="00FA42C1" w:rsidRPr="00BC0F76" w:rsidDel="00285F05">
          <w:rPr>
            <w:rStyle w:val="Heading4Char"/>
          </w:rPr>
          <w:delText xml:space="preserve"> </w:delText>
        </w:r>
      </w:del>
      <w:del w:id="36" w:author="Katherine Sullivan" w:date="2020-03-08T12:36:00Z">
        <w:r w:rsidRPr="00BC0F76" w:rsidDel="00285F05">
          <w:rPr>
            <w:rStyle w:val="Heading4Char"/>
          </w:rPr>
          <w:delText xml:space="preserve">Wine </w:delText>
        </w:r>
      </w:del>
      <w:del w:id="37" w:author="Katherine Sullivan" w:date="2020-03-08T12:37:00Z">
        <w:r w:rsidRPr="00BC0F76" w:rsidDel="00285F05">
          <w:rPr>
            <w:rStyle w:val="Heading4Char"/>
          </w:rPr>
          <w:delText>Database,</w:delText>
        </w:r>
      </w:del>
      <w:del w:id="38" w:author="Katherine Sullivan" w:date="2020-03-08T12:38:00Z">
        <w:r w:rsidRPr="00BC0F76" w:rsidDel="00285F05">
          <w:rPr>
            <w:rStyle w:val="Heading4Char"/>
          </w:rPr>
          <w:delText xml:space="preserve"> </w:delText>
        </w:r>
      </w:del>
      <w:del w:id="39" w:author="Katherine Sullivan" w:date="2020-03-08T12:37:00Z">
        <w:r w:rsidRPr="00BC0F76" w:rsidDel="00285F05">
          <w:rPr>
            <w:rStyle w:val="Heading4Char"/>
          </w:rPr>
          <w:delText xml:space="preserve">Tables and Queries </w:delText>
        </w:r>
      </w:del>
      <w:del w:id="40" w:author="Katherine Sullivan" w:date="2020-03-08T12:38:00Z">
        <w:r w:rsidRPr="00BC0F76" w:rsidDel="00285F05">
          <w:rPr>
            <w:rStyle w:val="Heading4Char"/>
          </w:rPr>
          <w:delText>in PostGres PGAdmin</w:delText>
        </w:r>
        <w:r w:rsidDel="00285F05">
          <w:br/>
        </w:r>
        <w:r w:rsidRPr="00BC0F76" w:rsidDel="00285F05">
          <w:delText>Transforming</w:delText>
        </w:r>
        <w:r w:rsidR="00BC0F76" w:rsidDel="00285F05">
          <w:delText xml:space="preserve"> – </w:delText>
        </w:r>
      </w:del>
      <w:del w:id="41" w:author="Katherine Sullivan" w:date="2020-03-08T12:32:00Z">
        <w:r w:rsidR="00100878" w:rsidDel="00F90721">
          <w:delText>With PostGres PGAdmin we created an</w:delText>
        </w:r>
        <w:r w:rsidDel="00F90721">
          <w:delText xml:space="preserve"> “all_wines” table</w:delText>
        </w:r>
        <w:r w:rsidR="00100878" w:rsidDel="00F90721">
          <w:delText xml:space="preserve"> and imported data from “all_wines4.csv”.  We then created a </w:delText>
        </w:r>
        <w:r w:rsidDel="00F90721">
          <w:delText>query for wines with rat</w:delText>
        </w:r>
        <w:r w:rsidR="00F37CF4" w:rsidDel="00F90721">
          <w:delText xml:space="preserve">ed 95 with a price of $30 or less. </w:delText>
        </w:r>
        <w:r w:rsidR="00100878" w:rsidDel="00F90721">
          <w:delText xml:space="preserve"> Lastly, these results were exported</w:delText>
        </w:r>
        <w:r w:rsidR="00F37CF4" w:rsidDel="00F90721">
          <w:delText xml:space="preserve"> to</w:delText>
        </w:r>
        <w:r w:rsidR="00100878" w:rsidDel="00F90721">
          <w:delText xml:space="preserve"> the</w:delText>
        </w:r>
        <w:r w:rsidR="00F37CF4" w:rsidDel="00F90721">
          <w:delText xml:space="preserve"> CSV </w:delText>
        </w:r>
        <w:r w:rsidR="00100878" w:rsidDel="00F90721">
          <w:delText xml:space="preserve">file </w:delText>
        </w:r>
        <w:r w:rsidR="00F37CF4" w:rsidDel="00F90721">
          <w:delText>“thirty_dollars.csv”.</w:delText>
        </w:r>
      </w:del>
      <w:del w:id="42" w:author="Katherine Sullivan" w:date="2020-03-08T12:39:00Z">
        <w:r w:rsidR="00BC0F76" w:rsidDel="00285F05">
          <w:br/>
        </w:r>
        <w:r w:rsidR="00F37CF4" w:rsidDel="00285F05">
          <w:br/>
        </w:r>
        <w:r w:rsidR="00F37CF4" w:rsidRPr="00BC0F76" w:rsidDel="00285F05">
          <w:delText>Cleaning</w:delText>
        </w:r>
        <w:r w:rsidR="00BC0F76" w:rsidDel="00285F05">
          <w:delText xml:space="preserve"> – </w:delText>
        </w:r>
      </w:del>
      <w:del w:id="43" w:author="Katherine Sullivan" w:date="2020-03-08T12:36:00Z">
        <w:r w:rsidR="00100878" w:rsidDel="00285F05">
          <w:delText>S</w:delText>
        </w:r>
        <w:r w:rsidR="00F37CF4" w:rsidDel="00285F05">
          <w:delText xml:space="preserve">everal cells within the large wine CSV ended with single quotes.  This is the default escape character in PGAdmin.  Once </w:delText>
        </w:r>
        <w:r w:rsidR="00100878" w:rsidDel="00285F05">
          <w:delText xml:space="preserve">escape character </w:delText>
        </w:r>
        <w:r w:rsidR="00F37CF4" w:rsidDel="00285F05">
          <w:delText>was set to “\” these cells stopped erroring out</w:delText>
        </w:r>
        <w:r w:rsidR="00E75978" w:rsidDel="00285F05">
          <w:delText xml:space="preserve"> and the table was populated from the “all_wines4.csv” file.</w:delText>
        </w:r>
      </w:del>
      <w:ins w:id="44" w:author="Katherine Sullivan" w:date="2020-03-08T12:37:00Z">
        <w:r w:rsidR="00285F05">
          <w:t xml:space="preserve">Step </w:t>
        </w:r>
      </w:ins>
      <w:ins w:id="45" w:author="Katherine Sullivan" w:date="2020-03-08T12:44:00Z">
        <w:r w:rsidR="00107572">
          <w:t xml:space="preserve">2: </w:t>
        </w:r>
      </w:ins>
      <w:ins w:id="46" w:author="Katherine Sullivan" w:date="2020-03-08T12:45:00Z">
        <w:r w:rsidR="00107572">
          <w:t xml:space="preserve">Create </w:t>
        </w:r>
      </w:ins>
      <w:ins w:id="47" w:author="Katherine Sullivan" w:date="2020-03-08T12:53:00Z">
        <w:r w:rsidR="00A417E6">
          <w:t xml:space="preserve">a </w:t>
        </w:r>
      </w:ins>
      <w:ins w:id="48" w:author="Katherine Sullivan" w:date="2020-03-08T12:45:00Z">
        <w:r w:rsidR="00107572">
          <w:t>dataframe</w:t>
        </w:r>
      </w:ins>
      <w:ins w:id="49" w:author="Katherine Sullivan" w:date="2020-03-08T12:44:00Z">
        <w:r w:rsidR="00107572">
          <w:t xml:space="preserve"> for wines less than $30 and rated 95 points</w:t>
        </w:r>
      </w:ins>
    </w:p>
    <w:p w14:paraId="384443EB" w14:textId="7847E058" w:rsidR="00A417E6" w:rsidRDefault="00A417E6" w:rsidP="00A417E6">
      <w:pPr>
        <w:rPr>
          <w:ins w:id="50" w:author="Katherine Sullivan" w:date="2020-03-08T12:49:00Z"/>
        </w:rPr>
      </w:pPr>
      <w:ins w:id="51" w:author="Katherine Sullivan" w:date="2020-03-08T12:46:00Z">
        <w:r w:rsidRPr="00A417E6">
          <w:rPr>
            <w:i/>
            <w:iCs/>
            <w:rPrChange w:id="52" w:author="Katherine Sullivan" w:date="2020-03-08T12:49:00Z">
              <w:rPr/>
            </w:rPrChange>
          </w:rPr>
          <w:t>Transforming</w:t>
        </w:r>
        <w:r>
          <w:t xml:space="preserve"> – In this step, we</w:t>
        </w:r>
      </w:ins>
      <w:ins w:id="53" w:author="Katherine Sullivan" w:date="2020-03-08T12:47:00Z">
        <w:r>
          <w:t xml:space="preserve"> queried the “</w:t>
        </w:r>
        <w:proofErr w:type="spellStart"/>
        <w:r>
          <w:t>all_wines</w:t>
        </w:r>
        <w:proofErr w:type="spellEnd"/>
        <w:r>
          <w:t xml:space="preserve">” SQL table in </w:t>
        </w:r>
        <w:proofErr w:type="spellStart"/>
        <w:r>
          <w:t>PostGres</w:t>
        </w:r>
        <w:proofErr w:type="spellEnd"/>
        <w:r>
          <w:t xml:space="preserve"> to create a table </w:t>
        </w:r>
      </w:ins>
      <w:ins w:id="54" w:author="Katherine Sullivan" w:date="2020-03-08T12:48:00Z">
        <w:r>
          <w:t>(“thirty_dollars_95”) of all wines with prices of $30 or less that are also rated 95 points.</w:t>
        </w:r>
      </w:ins>
      <w:ins w:id="55" w:author="Katherine Sullivan" w:date="2020-03-08T12:51:00Z">
        <w:r>
          <w:t xml:space="preserve">  After cleaning as descri</w:t>
        </w:r>
      </w:ins>
      <w:ins w:id="56" w:author="Katherine Sullivan" w:date="2020-03-08T12:52:00Z">
        <w:r>
          <w:t>bed below this table was saved as “thirty_dollars_clean.csv” to be used in the following transforming steps</w:t>
        </w:r>
      </w:ins>
      <w:ins w:id="57" w:author="Katherine Sullivan" w:date="2020-03-08T12:54:00Z">
        <w:r>
          <w:t>.</w:t>
        </w:r>
      </w:ins>
    </w:p>
    <w:p w14:paraId="37169C83" w14:textId="6B06CAF6" w:rsidR="00A417E6" w:rsidRDefault="00A417E6">
      <w:pPr>
        <w:rPr>
          <w:ins w:id="58" w:author="Katherine Sullivan" w:date="2020-03-08T12:50:00Z"/>
        </w:rPr>
      </w:pPr>
      <w:ins w:id="59" w:author="Katherine Sullivan" w:date="2020-03-08T12:49:00Z">
        <w:r w:rsidRPr="00A417E6">
          <w:rPr>
            <w:i/>
            <w:iCs/>
            <w:rPrChange w:id="60" w:author="Katherine Sullivan" w:date="2020-03-08T12:49:00Z">
              <w:rPr/>
            </w:rPrChange>
          </w:rPr>
          <w:t>Cleaning</w:t>
        </w:r>
        <w:r>
          <w:t xml:space="preserve"> – This table </w:t>
        </w:r>
      </w:ins>
      <w:ins w:id="61" w:author="Katherine Sullivan" w:date="2020-03-08T12:51:00Z">
        <w:r>
          <w:t xml:space="preserve">(“thirty_dollars_95”) </w:t>
        </w:r>
      </w:ins>
      <w:ins w:id="62" w:author="Katherine Sullivan" w:date="2020-03-08T12:49:00Z">
        <w:r>
          <w:t xml:space="preserve">required </w:t>
        </w:r>
      </w:ins>
      <w:ins w:id="63" w:author="Katherine Sullivan" w:date="2020-03-08T12:50:00Z">
        <w:r>
          <w:t>cleaning before the data could be used to pull Google API longitude and latitude values.  Specifically, some of the “country” and “region” columns were modified, so Google APIs would recognize the relevant city.</w:t>
        </w:r>
      </w:ins>
    </w:p>
    <w:p w14:paraId="797F1538" w14:textId="77777777" w:rsidR="00A417E6" w:rsidRDefault="00A417E6" w:rsidP="00A417E6">
      <w:pPr>
        <w:rPr>
          <w:ins w:id="64" w:author="Katherine Sullivan" w:date="2020-03-08T12:50:00Z"/>
        </w:rPr>
      </w:pPr>
      <w:ins w:id="65" w:author="Katherine Sullivan" w:date="2020-03-08T12:50:00Z">
        <w:r>
          <w:t>The “country” column for all wines produced in the United States was manually changed from “US” to  the specific state where the wine was produced. This was done so the Google API’s would correctly identify the state of origin.</w:t>
        </w:r>
      </w:ins>
    </w:p>
    <w:p w14:paraId="1B5DF810" w14:textId="77777777" w:rsidR="00A417E6" w:rsidRDefault="00A417E6" w:rsidP="00A417E6">
      <w:pPr>
        <w:rPr>
          <w:ins w:id="66" w:author="Katherine Sullivan" w:date="2020-03-08T12:50:00Z"/>
        </w:rPr>
      </w:pPr>
      <w:ins w:id="67" w:author="Katherine Sullivan" w:date="2020-03-08T12:50:00Z">
        <w:r>
          <w:lastRenderedPageBreak/>
          <w:t xml:space="preserve">The “region” column reflects the dynamic within wine region definition where sometimes a wine region is both an actual town and a geographically defined wine region. (e.g. Burgenland in Austria is both a city and a recognized wine region). In this case, no cleaning was required. However, some wine regions are geographically defined but are not actual cities. In this case, the wine region was replaced with a city within the wine region (e.g. </w:t>
        </w:r>
        <w:proofErr w:type="spellStart"/>
        <w:r>
          <w:t>Kremstal</w:t>
        </w:r>
        <w:proofErr w:type="spellEnd"/>
        <w:r>
          <w:t xml:space="preserve"> is an Austrian wine region but </w:t>
        </w:r>
        <w:proofErr w:type="spellStart"/>
        <w:r>
          <w:t>Krem</w:t>
        </w:r>
        <w:proofErr w:type="spellEnd"/>
        <w:r>
          <w:t xml:space="preserve"> is the city within the </w:t>
        </w:r>
        <w:proofErr w:type="spellStart"/>
        <w:r>
          <w:t>Kremstal</w:t>
        </w:r>
        <w:proofErr w:type="spellEnd"/>
        <w:r>
          <w:t xml:space="preserve"> wine region recognized by Google APIs). </w:t>
        </w:r>
      </w:ins>
    </w:p>
    <w:p w14:paraId="7F0234E2" w14:textId="77777777" w:rsidR="00A417E6" w:rsidRDefault="00A417E6" w:rsidP="00A417E6">
      <w:pPr>
        <w:rPr>
          <w:ins w:id="68" w:author="Katherine Sullivan" w:date="2020-03-08T12:50:00Z"/>
        </w:rPr>
      </w:pPr>
      <w:ins w:id="69" w:author="Katherine Sullivan" w:date="2020-03-08T12:50:00Z">
        <w:r>
          <w:t>Additionally, the region listed for U.S. wines was the respective state, but the wine region and city were reflected in the “subregion” and “</w:t>
        </w:r>
        <w:proofErr w:type="spellStart"/>
        <w:r>
          <w:t>subsubregion</w:t>
        </w:r>
        <w:proofErr w:type="spellEnd"/>
        <w:r>
          <w:t>” columns. In these instances, the “region” column was changed to reflect the corresponding city.</w:t>
        </w:r>
      </w:ins>
    </w:p>
    <w:p w14:paraId="12B3AF5A" w14:textId="260056C7" w:rsidR="00A417E6" w:rsidRDefault="00A417E6" w:rsidP="00A417E6">
      <w:pPr>
        <w:rPr>
          <w:ins w:id="70" w:author="Katherine Sullivan" w:date="2020-03-08T13:01:00Z"/>
        </w:rPr>
      </w:pPr>
      <w:ins w:id="71" w:author="Katherine Sullivan" w:date="2020-03-08T12:50:00Z">
        <w:r>
          <w:t>Finally, both the original and cleaned data are reflected in the csv to demonstrate the before and after cleaning data values. The original date is reflected in the “country” and “region” columns. The cleaned data is reflected in the “</w:t>
        </w:r>
        <w:proofErr w:type="spellStart"/>
        <w:r>
          <w:t>country_clean</w:t>
        </w:r>
        <w:proofErr w:type="spellEnd"/>
        <w:r>
          <w:t>” and “</w:t>
        </w:r>
        <w:proofErr w:type="spellStart"/>
        <w:r>
          <w:t>region_clean</w:t>
        </w:r>
        <w:proofErr w:type="spellEnd"/>
        <w:r>
          <w:t>” columns.</w:t>
        </w:r>
      </w:ins>
    </w:p>
    <w:p w14:paraId="5F334050" w14:textId="15E8D00D" w:rsidR="00DD10BF" w:rsidRDefault="00DD10BF" w:rsidP="00DD10BF">
      <w:pPr>
        <w:pStyle w:val="Heading4"/>
        <w:rPr>
          <w:ins w:id="72" w:author="Katherine Sullivan" w:date="2020-03-08T13:01:00Z"/>
        </w:rPr>
      </w:pPr>
      <w:ins w:id="73" w:author="Katherine Sullivan" w:date="2020-03-08T13:01:00Z">
        <w:r>
          <w:t>Step 3: Create a heatmap of the locations of the wineries with wines $30 or less and rated 95 points.</w:t>
        </w:r>
      </w:ins>
    </w:p>
    <w:p w14:paraId="1F822CFC" w14:textId="7CAEE2E3" w:rsidR="00DD10BF" w:rsidRPr="00DD10BF" w:rsidRDefault="001A524F">
      <w:pPr>
        <w:rPr>
          <w:ins w:id="74" w:author="Katherine Sullivan" w:date="2020-03-08T12:50:00Z"/>
        </w:rPr>
      </w:pPr>
      <w:ins w:id="75" w:author="Katherine Sullivan" w:date="2020-03-08T13:03:00Z">
        <w:r w:rsidRPr="00BC0F76">
          <w:rPr>
            <w:i/>
            <w:iCs/>
          </w:rPr>
          <w:t>Transforming</w:t>
        </w:r>
        <w:r>
          <w:t xml:space="preserve"> – The cleaned dataset “thirty_dollars_clean.csv” was read into the Jupyter Notebook.  The “</w:t>
        </w:r>
        <w:proofErr w:type="spellStart"/>
        <w:r>
          <w:t>country_clean</w:t>
        </w:r>
        <w:proofErr w:type="spellEnd"/>
        <w:r>
          <w:t>” and “</w:t>
        </w:r>
        <w:proofErr w:type="spellStart"/>
        <w:r>
          <w:t>region_cleaned</w:t>
        </w:r>
        <w:proofErr w:type="spellEnd"/>
        <w:r>
          <w:t>” columns were used to develop latitude and longitude values for each winery represented in the data.  This was achieved using Google’s geocoding API (</w:t>
        </w:r>
        <w:r>
          <w:fldChar w:fldCharType="begin"/>
        </w:r>
        <w:r>
          <w:instrText xml:space="preserve"> HYPERLINK "</w:instrText>
        </w:r>
        <w:r w:rsidRPr="00DD10BF">
          <w:instrText>https://maps.googleapis.com/maps/api/geocode/json</w:instrText>
        </w:r>
        <w:r>
          <w:instrText xml:space="preserve">" </w:instrText>
        </w:r>
        <w:r>
          <w:fldChar w:fldCharType="separate"/>
        </w:r>
        <w:r w:rsidRPr="00CB6213">
          <w:rPr>
            <w:rStyle w:val="Hyperlink"/>
          </w:rPr>
          <w:t>https://maps.googleapis.com/maps/api/geocode/json</w:t>
        </w:r>
        <w:r>
          <w:fldChar w:fldCharType="end"/>
        </w:r>
        <w:r>
          <w:t>).  These values were then used to create a heatmap (see image below) of the locations of all the wineries included in the data.</w:t>
        </w:r>
      </w:ins>
    </w:p>
    <w:p w14:paraId="379DAD85" w14:textId="5DF2F752" w:rsidR="00A417E6" w:rsidRPr="00A417E6" w:rsidDel="00A417E6" w:rsidRDefault="00A417E6">
      <w:pPr>
        <w:rPr>
          <w:del w:id="76" w:author="Katherine Sullivan" w:date="2020-03-08T12:53:00Z"/>
        </w:rPr>
      </w:pPr>
    </w:p>
    <w:p w14:paraId="7AF4BEF6" w14:textId="0AFFF9B5" w:rsidR="00680856" w:rsidDel="000B2E3D" w:rsidRDefault="00F37CF4" w:rsidP="008D05B1">
      <w:pPr>
        <w:rPr>
          <w:del w:id="77" w:author="Katherine Sullivan" w:date="2020-03-08T13:07:00Z"/>
        </w:rPr>
      </w:pPr>
      <w:r w:rsidRPr="00BC0F76">
        <w:rPr>
          <w:rStyle w:val="Heading4Char"/>
        </w:rPr>
        <w:t xml:space="preserve">Step </w:t>
      </w:r>
      <w:del w:id="78" w:author="Katherine Sullivan" w:date="2020-03-08T13:01:00Z">
        <w:r w:rsidRPr="00BC0F76" w:rsidDel="00DD10BF">
          <w:rPr>
            <w:rStyle w:val="Heading4Char"/>
          </w:rPr>
          <w:delText>3</w:delText>
        </w:r>
      </w:del>
      <w:ins w:id="79" w:author="Katherine Sullivan" w:date="2020-03-08T13:01:00Z">
        <w:r w:rsidR="00DD10BF">
          <w:rPr>
            <w:rStyle w:val="Heading4Char"/>
          </w:rPr>
          <w:t>4</w:t>
        </w:r>
      </w:ins>
      <w:r w:rsidRPr="00BC0F76">
        <w:rPr>
          <w:rStyle w:val="Heading4Char"/>
        </w:rPr>
        <w:t>:</w:t>
      </w:r>
      <w:r w:rsidR="00FA42C1" w:rsidRPr="00BC0F76">
        <w:rPr>
          <w:rStyle w:val="Heading4Char"/>
        </w:rPr>
        <w:t xml:space="preserve"> Build and </w:t>
      </w:r>
      <w:del w:id="80" w:author="Katherine Sullivan" w:date="2020-03-08T12:54:00Z">
        <w:r w:rsidR="00FA42C1" w:rsidRPr="00BC0F76" w:rsidDel="00A417E6">
          <w:rPr>
            <w:rStyle w:val="Heading4Char"/>
          </w:rPr>
          <w:delText>Clean Dataset of Hotels and Restaurants in Proximity to Wineries</w:delText>
        </w:r>
      </w:del>
      <w:ins w:id="81" w:author="Katherine Sullivan" w:date="2020-03-08T12:54:00Z">
        <w:r w:rsidR="00A417E6">
          <w:rPr>
            <w:rStyle w:val="Heading4Char"/>
          </w:rPr>
          <w:t>clean a dataframe of the closest hotel and restaurant</w:t>
        </w:r>
      </w:ins>
      <w:ins w:id="82" w:author="Katherine Sullivan" w:date="2020-03-08T12:55:00Z">
        <w:r w:rsidR="00A417E6">
          <w:rPr>
            <w:rStyle w:val="Heading4Char"/>
          </w:rPr>
          <w:t xml:space="preserve"> to each winery for wines $30 or less and rated 95 point</w:t>
        </w:r>
      </w:ins>
      <w:ins w:id="83" w:author="Katherine Sullivan" w:date="2020-03-08T13:04:00Z">
        <w:r w:rsidR="001A524F">
          <w:rPr>
            <w:rStyle w:val="Heading4Char"/>
          </w:rPr>
          <w:t>s</w:t>
        </w:r>
      </w:ins>
      <w:del w:id="84" w:author="Katherine Sullivan" w:date="2020-03-08T13:03:00Z">
        <w:r w:rsidR="00FA42C1" w:rsidDel="001A524F">
          <w:br/>
        </w:r>
        <w:r w:rsidR="00FA42C1" w:rsidRPr="00BC0F76" w:rsidDel="001A524F">
          <w:delText>Transforming</w:delText>
        </w:r>
        <w:r w:rsidR="00FA42C1" w:rsidDel="001A524F">
          <w:delText xml:space="preserve"> </w:delText>
        </w:r>
        <w:r w:rsidR="00100878" w:rsidDel="001A524F">
          <w:delText>–</w:delText>
        </w:r>
        <w:r w:rsidR="00FA42C1" w:rsidDel="001A524F">
          <w:delText xml:space="preserve"> </w:delText>
        </w:r>
      </w:del>
      <w:del w:id="85" w:author="Katherine Sullivan" w:date="2020-03-08T12:56:00Z">
        <w:r w:rsidR="00295625" w:rsidDel="00DD10BF">
          <w:delText>Datasets of hotels and restaurants nearest to each winery were built using the results from the Google API data extractions.</w:delText>
        </w:r>
      </w:del>
      <w:del w:id="86" w:author="Katherine Sullivan" w:date="2020-03-08T13:00:00Z">
        <w:r w:rsidR="00295625" w:rsidDel="00DD10BF">
          <w:delText xml:space="preserve">  </w:delText>
        </w:r>
      </w:del>
      <w:ins w:id="87" w:author="Katherine Sullivan" w:date="2020-03-08T13:04:00Z">
        <w:r w:rsidR="00680856">
          <w:rPr>
            <w:rStyle w:val="Heading4Char"/>
          </w:rPr>
          <w:br/>
        </w:r>
      </w:ins>
      <w:ins w:id="88" w:author="Katherine Sullivan" w:date="2020-03-08T13:05:00Z">
        <w:r w:rsidR="00680856">
          <w:rPr>
            <w:i/>
            <w:iCs/>
          </w:rPr>
          <w:t xml:space="preserve">Transforming </w:t>
        </w:r>
        <w:r w:rsidR="00680856">
          <w:t xml:space="preserve">– The same latitude and longitude data developed in Step 3 above was used to query </w:t>
        </w:r>
      </w:ins>
      <w:ins w:id="89" w:author="Katherine Sullivan" w:date="2020-03-08T13:06:00Z">
        <w:r w:rsidR="00680856">
          <w:t>Google</w:t>
        </w:r>
        <w:r w:rsidR="00E0377E">
          <w:t>’s “Nearby” mapping API (“</w:t>
        </w:r>
        <w:r w:rsidR="00E0377E">
          <w:fldChar w:fldCharType="begin"/>
        </w:r>
        <w:r w:rsidR="00E0377E">
          <w:instrText xml:space="preserve"> HYPERLINK "</w:instrText>
        </w:r>
        <w:r w:rsidR="00E0377E" w:rsidRPr="00E0377E">
          <w:instrText>https://maps.googleapis.com/maps/api/place/nearbysearch/json</w:instrText>
        </w:r>
        <w:r w:rsidR="00E0377E">
          <w:instrText xml:space="preserve">" </w:instrText>
        </w:r>
        <w:r w:rsidR="00E0377E">
          <w:fldChar w:fldCharType="separate"/>
        </w:r>
        <w:r w:rsidR="00E0377E" w:rsidRPr="00CB6213">
          <w:rPr>
            <w:rStyle w:val="Hyperlink"/>
          </w:rPr>
          <w:t>https://maps.googleapis.com/maps/api/place/nearbysearch/json</w:t>
        </w:r>
        <w:r w:rsidR="00E0377E">
          <w:fldChar w:fldCharType="end"/>
        </w:r>
        <w:r w:rsidR="00E0377E">
          <w:t>)</w:t>
        </w:r>
      </w:ins>
      <w:ins w:id="90" w:author="Katherine Sullivan" w:date="2020-03-08T13:07:00Z">
        <w:r w:rsidR="00E0377E">
          <w:t xml:space="preserve"> to find the nearest hotel and restaurant to each winery in the data.  </w:t>
        </w:r>
      </w:ins>
    </w:p>
    <w:p w14:paraId="191B4DB4" w14:textId="77777777" w:rsidR="000B2E3D" w:rsidRPr="00680856" w:rsidRDefault="000B2E3D">
      <w:pPr>
        <w:rPr>
          <w:ins w:id="91" w:author="Katherine Sullivan" w:date="2020-03-08T13:16:00Z"/>
        </w:rPr>
      </w:pPr>
    </w:p>
    <w:p w14:paraId="6D522E67" w14:textId="60CEA1E7" w:rsidR="001E4CB7" w:rsidDel="00E0377E" w:rsidRDefault="001E4CB7" w:rsidP="008D05B1">
      <w:pPr>
        <w:rPr>
          <w:ins w:id="92" w:author="Martin Wehrli" w:date="2020-03-07T10:44:00Z"/>
          <w:del w:id="93" w:author="Katherine Sullivan" w:date="2020-03-08T13:07:00Z"/>
        </w:rPr>
      </w:pPr>
    </w:p>
    <w:p w14:paraId="7CA941F5" w14:textId="7226083C" w:rsidR="001E4CB7" w:rsidDel="00E0377E" w:rsidRDefault="001E4CB7" w:rsidP="008D05B1">
      <w:pPr>
        <w:rPr>
          <w:del w:id="94" w:author="Katherine Sullivan" w:date="2020-03-08T13:07:00Z"/>
        </w:rPr>
      </w:pPr>
    </w:p>
    <w:p w14:paraId="40D1C86E" w14:textId="6F58D836" w:rsidR="00100878" w:rsidDel="00A417E6" w:rsidRDefault="00100878" w:rsidP="008D05B1">
      <w:pPr>
        <w:rPr>
          <w:del w:id="95" w:author="Katherine Sullivan" w:date="2020-03-08T12:50:00Z"/>
        </w:rPr>
      </w:pPr>
      <w:del w:id="96" w:author="Katherine Sullivan" w:date="2020-03-08T12:50:00Z">
        <w:r w:rsidRPr="00BC0F76" w:rsidDel="00A417E6">
          <w:rPr>
            <w:i/>
            <w:iCs/>
          </w:rPr>
          <w:delText>Cleaning</w:delText>
        </w:r>
        <w:r w:rsidDel="00A417E6">
          <w:delText xml:space="preserve"> – The file “thir</w:delText>
        </w:r>
        <w:r w:rsidR="00295625" w:rsidDel="00A417E6">
          <w:delText>t</w:delText>
        </w:r>
        <w:r w:rsidDel="00A417E6">
          <w:delText xml:space="preserve">y_dollars.csv” required cleaning before </w:delText>
        </w:r>
      </w:del>
      <w:ins w:id="97" w:author="Martin Wehrli" w:date="2020-03-07T10:49:00Z">
        <w:del w:id="98" w:author="Katherine Sullivan" w:date="2020-03-08T12:50:00Z">
          <w:r w:rsidR="00673FD2" w:rsidDel="00A417E6">
            <w:delText xml:space="preserve">the </w:delText>
          </w:r>
        </w:del>
      </w:ins>
      <w:del w:id="99" w:author="Katherine Sullivan" w:date="2020-03-08T12:50:00Z">
        <w:r w:rsidDel="00A417E6">
          <w:delText>its data could be used to pull</w:delText>
        </w:r>
      </w:del>
      <w:ins w:id="100" w:author="Martin Wehrli" w:date="2020-03-07T10:51:00Z">
        <w:del w:id="101" w:author="Katherine Sullivan" w:date="2020-03-08T12:50:00Z">
          <w:r w:rsidR="00673FD2" w:rsidDel="00A417E6">
            <w:delText xml:space="preserve"> Google API</w:delText>
          </w:r>
        </w:del>
      </w:ins>
      <w:del w:id="102" w:author="Katherine Sullivan" w:date="2020-03-08T12:50:00Z">
        <w:r w:rsidDel="00A417E6">
          <w:delText xml:space="preserve"> longitude and latitude values.  </w:delText>
        </w:r>
      </w:del>
      <w:ins w:id="103" w:author="Martin Wehrli" w:date="2020-03-07T10:44:00Z">
        <w:del w:id="104" w:author="Katherine Sullivan" w:date="2020-03-08T12:50:00Z">
          <w:r w:rsidR="001E4CB7" w:rsidDel="00A417E6">
            <w:delText xml:space="preserve">Specifically, </w:delText>
          </w:r>
        </w:del>
      </w:ins>
      <w:ins w:id="105" w:author="Martin Wehrli" w:date="2020-03-07T10:52:00Z">
        <w:del w:id="106" w:author="Katherine Sullivan" w:date="2020-03-08T12:50:00Z">
          <w:r w:rsidR="00673FD2" w:rsidDel="00A417E6">
            <w:delText xml:space="preserve">some of </w:delText>
          </w:r>
        </w:del>
      </w:ins>
      <w:ins w:id="107" w:author="Martin Wehrli" w:date="2020-03-07T10:44:00Z">
        <w:del w:id="108" w:author="Katherine Sullivan" w:date="2020-03-08T12:50:00Z">
          <w:r w:rsidR="001E4CB7" w:rsidDel="00A417E6">
            <w:delText>the “country</w:delText>
          </w:r>
        </w:del>
      </w:ins>
      <w:ins w:id="109" w:author="Martin Wehrli" w:date="2020-03-07T10:45:00Z">
        <w:del w:id="110" w:author="Katherine Sullivan" w:date="2020-03-08T12:50:00Z">
          <w:r w:rsidR="001E4CB7" w:rsidDel="00A417E6">
            <w:delText xml:space="preserve">” and “region” </w:delText>
          </w:r>
        </w:del>
      </w:ins>
      <w:ins w:id="111" w:author="Martin Wehrli" w:date="2020-03-07T10:52:00Z">
        <w:del w:id="112" w:author="Katherine Sullivan" w:date="2020-03-08T12:50:00Z">
          <w:r w:rsidR="00673FD2" w:rsidDel="00A417E6">
            <w:delText>c</w:delText>
          </w:r>
        </w:del>
      </w:ins>
      <w:ins w:id="113" w:author="Martin Wehrli" w:date="2020-03-07T10:45:00Z">
        <w:del w:id="114" w:author="Katherine Sullivan" w:date="2020-03-08T12:50:00Z">
          <w:r w:rsidR="001E4CB7" w:rsidDel="00A417E6">
            <w:delText>olumns were modified</w:delText>
          </w:r>
        </w:del>
      </w:ins>
      <w:ins w:id="115" w:author="Martin Wehrli" w:date="2020-03-07T11:04:00Z">
        <w:del w:id="116" w:author="Katherine Sullivan" w:date="2020-03-08T12:50:00Z">
          <w:r w:rsidR="001573C6" w:rsidDel="00A417E6">
            <w:delText xml:space="preserve">, </w:delText>
          </w:r>
        </w:del>
      </w:ins>
      <w:ins w:id="117" w:author="Martin Wehrli" w:date="2020-03-07T10:45:00Z">
        <w:del w:id="118" w:author="Katherine Sullivan" w:date="2020-03-08T12:50:00Z">
          <w:r w:rsidR="001E4CB7" w:rsidDel="00A417E6">
            <w:delText>so Google APIs would recognize the relevant cit</w:delText>
          </w:r>
        </w:del>
      </w:ins>
      <w:ins w:id="119" w:author="Martin Wehrli" w:date="2020-03-07T10:46:00Z">
        <w:del w:id="120" w:author="Katherine Sullivan" w:date="2020-03-08T12:50:00Z">
          <w:r w:rsidR="001E4CB7" w:rsidDel="00A417E6">
            <w:delText>y.</w:delText>
          </w:r>
        </w:del>
      </w:ins>
      <w:moveFromRangeStart w:id="121" w:author="Martin Wehrli" w:date="2020-03-07T10:04:00Z" w:name="move34467910"/>
      <w:moveFrom w:id="122" w:author="Martin Wehrli" w:date="2020-03-07T10:04:00Z">
        <w:del w:id="123" w:author="Katherine Sullivan" w:date="2020-03-08T12:50:00Z">
          <w:r w:rsidR="00BC0F76" w:rsidDel="00A417E6">
            <w:delText xml:space="preserve">The “region” </w:delText>
          </w:r>
          <w:r w:rsidR="00295625" w:rsidDel="00A417E6">
            <w:delText>column often had city data instead of …</w:delText>
          </w:r>
          <w:commentRangeStart w:id="124"/>
          <w:r w:rsidR="00295625" w:rsidDel="00A417E6">
            <w:delText>[MARTIN TO EDIT]</w:delText>
          </w:r>
          <w:commentRangeEnd w:id="124"/>
          <w:r w:rsidR="00295625" w:rsidDel="00A417E6">
            <w:rPr>
              <w:rStyle w:val="CommentReference"/>
            </w:rPr>
            <w:commentReference w:id="124"/>
          </w:r>
        </w:del>
      </w:moveFrom>
      <w:moveFromRangeEnd w:id="121"/>
    </w:p>
    <w:p w14:paraId="13C77FD5" w14:textId="6C6792E1" w:rsidR="00D46821" w:rsidDel="00A417E6" w:rsidRDefault="00A401CA" w:rsidP="008D05B1">
      <w:pPr>
        <w:rPr>
          <w:ins w:id="125" w:author="Martin Wehrli" w:date="2020-03-07T10:04:00Z"/>
          <w:del w:id="126" w:author="Katherine Sullivan" w:date="2020-03-08T12:50:00Z"/>
        </w:rPr>
      </w:pPr>
      <w:ins w:id="127" w:author="Martin Wehrli" w:date="2020-03-07T09:52:00Z">
        <w:del w:id="128" w:author="Katherine Sullivan" w:date="2020-03-08T12:50:00Z">
          <w:r w:rsidDel="00A417E6">
            <w:delText xml:space="preserve">The </w:delText>
          </w:r>
        </w:del>
      </w:ins>
      <w:ins w:id="129" w:author="Martin Wehrli" w:date="2020-03-07T09:56:00Z">
        <w:del w:id="130" w:author="Katherine Sullivan" w:date="2020-03-08T12:50:00Z">
          <w:r w:rsidDel="00A417E6">
            <w:delText>“</w:delText>
          </w:r>
        </w:del>
      </w:ins>
      <w:ins w:id="131" w:author="Martin Wehrli" w:date="2020-03-07T09:52:00Z">
        <w:del w:id="132" w:author="Katherine Sullivan" w:date="2020-03-08T12:50:00Z">
          <w:r w:rsidDel="00A417E6">
            <w:delText>country</w:delText>
          </w:r>
        </w:del>
      </w:ins>
      <w:ins w:id="133" w:author="Martin Wehrli" w:date="2020-03-07T09:56:00Z">
        <w:del w:id="134" w:author="Katherine Sullivan" w:date="2020-03-08T12:50:00Z">
          <w:r w:rsidDel="00A417E6">
            <w:delText>”</w:delText>
          </w:r>
        </w:del>
      </w:ins>
      <w:ins w:id="135" w:author="Martin Wehrli" w:date="2020-03-07T09:52:00Z">
        <w:del w:id="136" w:author="Katherine Sullivan" w:date="2020-03-08T12:50:00Z">
          <w:r w:rsidDel="00A417E6">
            <w:delText xml:space="preserve"> column </w:delText>
          </w:r>
        </w:del>
      </w:ins>
      <w:ins w:id="137" w:author="Martin Wehrli" w:date="2020-03-07T09:53:00Z">
        <w:del w:id="138" w:author="Katherine Sullivan" w:date="2020-03-08T12:50:00Z">
          <w:r w:rsidDel="00A417E6">
            <w:delText xml:space="preserve">for all wines produced in the United States was manually </w:delText>
          </w:r>
        </w:del>
      </w:ins>
      <w:ins w:id="139" w:author="Martin Wehrli" w:date="2020-03-07T09:54:00Z">
        <w:del w:id="140" w:author="Katherine Sullivan" w:date="2020-03-08T12:50:00Z">
          <w:r w:rsidDel="00A417E6">
            <w:delText>changed</w:delText>
          </w:r>
        </w:del>
      </w:ins>
      <w:ins w:id="141" w:author="Martin Wehrli" w:date="2020-03-07T09:55:00Z">
        <w:del w:id="142" w:author="Katherine Sullivan" w:date="2020-03-08T12:50:00Z">
          <w:r w:rsidDel="00A417E6">
            <w:delText xml:space="preserve"> from “US” to </w:delText>
          </w:r>
        </w:del>
      </w:ins>
      <w:ins w:id="143" w:author="Martin Wehrli" w:date="2020-03-07T09:54:00Z">
        <w:del w:id="144" w:author="Katherine Sullivan" w:date="2020-03-08T12:50:00Z">
          <w:r w:rsidDel="00A417E6">
            <w:delText xml:space="preserve"> the </w:delText>
          </w:r>
        </w:del>
      </w:ins>
      <w:ins w:id="145" w:author="Martin Wehrli" w:date="2020-03-07T09:57:00Z">
        <w:del w:id="146" w:author="Katherine Sullivan" w:date="2020-03-08T12:50:00Z">
          <w:r w:rsidDel="00A417E6">
            <w:delText>specific state wh</w:delText>
          </w:r>
        </w:del>
      </w:ins>
      <w:ins w:id="147" w:author="Martin Wehrli" w:date="2020-03-07T09:58:00Z">
        <w:del w:id="148" w:author="Katherine Sullivan" w:date="2020-03-08T12:50:00Z">
          <w:r w:rsidR="00D1335B" w:rsidDel="00A417E6">
            <w:delText>er</w:delText>
          </w:r>
        </w:del>
      </w:ins>
      <w:ins w:id="149" w:author="Martin Wehrli" w:date="2020-03-07T09:57:00Z">
        <w:del w:id="150" w:author="Katherine Sullivan" w:date="2020-03-08T12:50:00Z">
          <w:r w:rsidDel="00A417E6">
            <w:delText xml:space="preserve">e the wine </w:delText>
          </w:r>
        </w:del>
      </w:ins>
      <w:ins w:id="151" w:author="Martin Wehrli" w:date="2020-03-07T09:58:00Z">
        <w:del w:id="152" w:author="Katherine Sullivan" w:date="2020-03-08T12:50:00Z">
          <w:r w:rsidR="00D1335B" w:rsidDel="00A417E6">
            <w:delText xml:space="preserve">was </w:delText>
          </w:r>
        </w:del>
      </w:ins>
      <w:ins w:id="153" w:author="Martin Wehrli" w:date="2020-03-07T09:57:00Z">
        <w:del w:id="154" w:author="Katherine Sullivan" w:date="2020-03-08T12:50:00Z">
          <w:r w:rsidDel="00A417E6">
            <w:delText>produced</w:delText>
          </w:r>
        </w:del>
      </w:ins>
      <w:ins w:id="155" w:author="Martin Wehrli" w:date="2020-03-07T09:59:00Z">
        <w:del w:id="156" w:author="Katherine Sullivan" w:date="2020-03-08T12:50:00Z">
          <w:r w:rsidR="00D1335B" w:rsidDel="00A417E6">
            <w:delText xml:space="preserve">. This was done so the </w:delText>
          </w:r>
        </w:del>
      </w:ins>
      <w:ins w:id="157" w:author="Martin Wehrli" w:date="2020-03-07T09:58:00Z">
        <w:del w:id="158" w:author="Katherine Sullivan" w:date="2020-03-08T12:50:00Z">
          <w:r w:rsidR="00D1335B" w:rsidDel="00A417E6">
            <w:delText>Google API’s</w:delText>
          </w:r>
        </w:del>
      </w:ins>
      <w:ins w:id="159" w:author="Martin Wehrli" w:date="2020-03-07T10:00:00Z">
        <w:del w:id="160" w:author="Katherine Sullivan" w:date="2020-03-08T12:50:00Z">
          <w:r w:rsidR="00D1335B" w:rsidDel="00A417E6">
            <w:delText xml:space="preserve"> would correctly identify </w:delText>
          </w:r>
        </w:del>
      </w:ins>
      <w:ins w:id="161" w:author="Martin Wehrli" w:date="2020-03-07T10:02:00Z">
        <w:del w:id="162" w:author="Katherine Sullivan" w:date="2020-03-08T12:50:00Z">
          <w:r w:rsidR="00D1335B" w:rsidDel="00A417E6">
            <w:delText xml:space="preserve">the </w:delText>
          </w:r>
        </w:del>
      </w:ins>
      <w:ins w:id="163" w:author="Martin Wehrli" w:date="2020-03-07T10:46:00Z">
        <w:del w:id="164" w:author="Katherine Sullivan" w:date="2020-03-08T12:50:00Z">
          <w:r w:rsidR="001E4CB7" w:rsidDel="00A417E6">
            <w:delText>state</w:delText>
          </w:r>
        </w:del>
      </w:ins>
      <w:ins w:id="165" w:author="Martin Wehrli" w:date="2020-03-07T10:02:00Z">
        <w:del w:id="166" w:author="Katherine Sullivan" w:date="2020-03-08T12:50:00Z">
          <w:r w:rsidR="00D1335B" w:rsidDel="00A417E6">
            <w:delText xml:space="preserve"> of origin.</w:delText>
          </w:r>
        </w:del>
      </w:ins>
    </w:p>
    <w:p w14:paraId="5667E43E" w14:textId="782C27D2" w:rsidR="00350483" w:rsidDel="00A417E6" w:rsidRDefault="00D1335B" w:rsidP="0032085E">
      <w:pPr>
        <w:rPr>
          <w:ins w:id="167" w:author="Martin Wehrli" w:date="2020-03-07T10:40:00Z"/>
          <w:del w:id="168" w:author="Katherine Sullivan" w:date="2020-03-08T12:50:00Z"/>
        </w:rPr>
      </w:pPr>
      <w:moveToRangeStart w:id="169" w:author="Martin Wehrli" w:date="2020-03-07T10:04:00Z" w:name="move34467910"/>
      <w:moveTo w:id="170" w:author="Martin Wehrli" w:date="2020-03-07T10:04:00Z">
        <w:del w:id="171" w:author="Katherine Sullivan" w:date="2020-03-08T12:50:00Z">
          <w:r w:rsidDel="00A417E6">
            <w:delText>The “region” column often had city data instead of …</w:delText>
          </w:r>
          <w:commentRangeStart w:id="172"/>
          <w:r w:rsidDel="00A417E6">
            <w:delText>[MARTIN TO EDIT]</w:delText>
          </w:r>
          <w:commentRangeEnd w:id="172"/>
          <w:r w:rsidDel="00A417E6">
            <w:rPr>
              <w:rStyle w:val="CommentReference"/>
            </w:rPr>
            <w:commentReference w:id="172"/>
          </w:r>
        </w:del>
      </w:moveTo>
      <w:ins w:id="173" w:author="Martin Wehrli" w:date="2020-03-07T10:10:00Z">
        <w:del w:id="174" w:author="Katherine Sullivan" w:date="2020-03-08T12:50:00Z">
          <w:r w:rsidR="002C0D7E" w:rsidDel="00A417E6">
            <w:delText xml:space="preserve">The </w:delText>
          </w:r>
        </w:del>
      </w:ins>
      <w:ins w:id="175" w:author="Martin Wehrli" w:date="2020-03-07T10:11:00Z">
        <w:del w:id="176" w:author="Katherine Sullivan" w:date="2020-03-08T12:50:00Z">
          <w:r w:rsidR="002C0D7E" w:rsidDel="00A417E6">
            <w:delText>“region” column reflects the dynamic</w:delText>
          </w:r>
        </w:del>
      </w:ins>
      <w:ins w:id="177" w:author="Martin Wehrli" w:date="2020-03-07T10:12:00Z">
        <w:del w:id="178" w:author="Katherine Sullivan" w:date="2020-03-08T12:50:00Z">
          <w:r w:rsidR="002C0D7E" w:rsidDel="00A417E6">
            <w:delText xml:space="preserve"> wit</w:delText>
          </w:r>
        </w:del>
      </w:ins>
      <w:ins w:id="179" w:author="Martin Wehrli" w:date="2020-03-07T10:13:00Z">
        <w:del w:id="180" w:author="Katherine Sullivan" w:date="2020-03-08T12:50:00Z">
          <w:r w:rsidR="002C0D7E" w:rsidDel="00A417E6">
            <w:delText>hin</w:delText>
          </w:r>
        </w:del>
      </w:ins>
      <w:ins w:id="181" w:author="Martin Wehrli" w:date="2020-03-07T10:14:00Z">
        <w:del w:id="182" w:author="Katherine Sullivan" w:date="2020-03-08T12:50:00Z">
          <w:r w:rsidR="002C0D7E" w:rsidDel="00A417E6">
            <w:delText xml:space="preserve"> wine region definition where sometimes a wine region is </w:delText>
          </w:r>
        </w:del>
      </w:ins>
      <w:ins w:id="183" w:author="Martin Wehrli" w:date="2020-03-07T10:15:00Z">
        <w:del w:id="184" w:author="Katherine Sullivan" w:date="2020-03-08T12:50:00Z">
          <w:r w:rsidR="002C0D7E" w:rsidDel="00A417E6">
            <w:delText>both an actual town and a geogr</w:delText>
          </w:r>
        </w:del>
      </w:ins>
      <w:ins w:id="185" w:author="Martin Wehrli" w:date="2020-03-07T10:16:00Z">
        <w:del w:id="186" w:author="Katherine Sullivan" w:date="2020-03-08T12:50:00Z">
          <w:r w:rsidR="002C0D7E" w:rsidDel="00A417E6">
            <w:delText>aphicall</w:delText>
          </w:r>
        </w:del>
      </w:ins>
      <w:ins w:id="187" w:author="Martin Wehrli" w:date="2020-03-07T10:18:00Z">
        <w:del w:id="188" w:author="Katherine Sullivan" w:date="2020-03-08T12:50:00Z">
          <w:r w:rsidR="0032085E" w:rsidDel="00A417E6">
            <w:delText>y defined</w:delText>
          </w:r>
        </w:del>
      </w:ins>
      <w:ins w:id="189" w:author="Martin Wehrli" w:date="2020-03-07T10:23:00Z">
        <w:del w:id="190" w:author="Katherine Sullivan" w:date="2020-03-08T12:50:00Z">
          <w:r w:rsidR="0032085E" w:rsidDel="00A417E6">
            <w:delText xml:space="preserve"> </w:delText>
          </w:r>
        </w:del>
      </w:ins>
      <w:ins w:id="191" w:author="Martin Wehrli" w:date="2020-03-07T10:53:00Z">
        <w:del w:id="192" w:author="Katherine Sullivan" w:date="2020-03-08T12:50:00Z">
          <w:r w:rsidR="00673FD2" w:rsidDel="00A417E6">
            <w:delText>wine</w:delText>
          </w:r>
        </w:del>
      </w:ins>
      <w:ins w:id="193" w:author="Martin Wehrli" w:date="2020-03-07T10:47:00Z">
        <w:del w:id="194" w:author="Katherine Sullivan" w:date="2020-03-08T12:50:00Z">
          <w:r w:rsidR="001E4CB7" w:rsidDel="00A417E6">
            <w:delText xml:space="preserve"> region. </w:delText>
          </w:r>
        </w:del>
      </w:ins>
      <w:ins w:id="195" w:author="Martin Wehrli" w:date="2020-03-07T10:24:00Z">
        <w:del w:id="196" w:author="Katherine Sullivan" w:date="2020-03-08T12:50:00Z">
          <w:r w:rsidR="0032085E" w:rsidDel="00A417E6">
            <w:delText>(e.g.</w:delText>
          </w:r>
        </w:del>
      </w:ins>
      <w:ins w:id="197" w:author="Martin Wehrli" w:date="2020-03-07T10:25:00Z">
        <w:del w:id="198" w:author="Katherine Sullivan" w:date="2020-03-08T12:50:00Z">
          <w:r w:rsidR="00EB4D5C" w:rsidDel="00A417E6">
            <w:delText xml:space="preserve"> Burgenland in Austria is both a city</w:delText>
          </w:r>
        </w:del>
      </w:ins>
      <w:ins w:id="199" w:author="Martin Wehrli" w:date="2020-03-07T10:26:00Z">
        <w:del w:id="200" w:author="Katherine Sullivan" w:date="2020-03-08T12:50:00Z">
          <w:r w:rsidR="00EB4D5C" w:rsidDel="00A417E6">
            <w:delText xml:space="preserve"> and a recognized wine region). </w:delText>
          </w:r>
        </w:del>
      </w:ins>
      <w:ins w:id="201" w:author="Martin Wehrli" w:date="2020-03-07T10:27:00Z">
        <w:del w:id="202" w:author="Katherine Sullivan" w:date="2020-03-08T12:50:00Z">
          <w:r w:rsidR="00EB4D5C" w:rsidDel="00A417E6">
            <w:delText xml:space="preserve">In this case, no cleaning was required. However, some wine regions are geographically defined but </w:delText>
          </w:r>
        </w:del>
      </w:ins>
      <w:ins w:id="203" w:author="Martin Wehrli" w:date="2020-03-07T10:28:00Z">
        <w:del w:id="204" w:author="Katherine Sullivan" w:date="2020-03-08T12:50:00Z">
          <w:r w:rsidR="00EA2A09" w:rsidDel="00A417E6">
            <w:delText xml:space="preserve">are not actual cities. In this case, </w:delText>
          </w:r>
        </w:del>
      </w:ins>
      <w:ins w:id="205" w:author="Martin Wehrli" w:date="2020-03-07T10:29:00Z">
        <w:del w:id="206" w:author="Katherine Sullivan" w:date="2020-03-08T12:50:00Z">
          <w:r w:rsidR="00EA2A09" w:rsidDel="00A417E6">
            <w:delText>the wine region w</w:delText>
          </w:r>
        </w:del>
      </w:ins>
      <w:ins w:id="207" w:author="Martin Wehrli" w:date="2020-03-07T10:31:00Z">
        <w:del w:id="208" w:author="Katherine Sullivan" w:date="2020-03-08T12:50:00Z">
          <w:r w:rsidR="00EA2A09" w:rsidDel="00A417E6">
            <w:delText xml:space="preserve">as </w:delText>
          </w:r>
        </w:del>
      </w:ins>
      <w:ins w:id="209" w:author="Martin Wehrli" w:date="2020-03-07T10:29:00Z">
        <w:del w:id="210" w:author="Katherine Sullivan" w:date="2020-03-08T12:50:00Z">
          <w:r w:rsidR="00EA2A09" w:rsidDel="00A417E6">
            <w:delText>replaced with a city within the wine region</w:delText>
          </w:r>
        </w:del>
      </w:ins>
      <w:ins w:id="211" w:author="Martin Wehrli" w:date="2020-03-07T10:31:00Z">
        <w:del w:id="212" w:author="Katherine Sullivan" w:date="2020-03-08T12:50:00Z">
          <w:r w:rsidR="00EA2A09" w:rsidDel="00A417E6">
            <w:delText xml:space="preserve"> </w:delText>
          </w:r>
        </w:del>
      </w:ins>
      <w:ins w:id="213" w:author="Martin Wehrli" w:date="2020-03-07T10:32:00Z">
        <w:del w:id="214" w:author="Katherine Sullivan" w:date="2020-03-08T12:50:00Z">
          <w:r w:rsidR="00EA2A09" w:rsidDel="00A417E6">
            <w:delText>(</w:delText>
          </w:r>
        </w:del>
      </w:ins>
      <w:ins w:id="215" w:author="Martin Wehrli" w:date="2020-03-07T11:05:00Z">
        <w:del w:id="216" w:author="Katherine Sullivan" w:date="2020-03-08T12:50:00Z">
          <w:r w:rsidR="001573C6" w:rsidDel="00A417E6">
            <w:delText xml:space="preserve">e.g. </w:delText>
          </w:r>
        </w:del>
      </w:ins>
      <w:ins w:id="217" w:author="Martin Wehrli" w:date="2020-03-07T10:32:00Z">
        <w:del w:id="218" w:author="Katherine Sullivan" w:date="2020-03-08T12:50:00Z">
          <w:r w:rsidR="00EA2A09" w:rsidDel="00A417E6">
            <w:delText xml:space="preserve">Kremstal </w:delText>
          </w:r>
        </w:del>
      </w:ins>
      <w:ins w:id="219" w:author="Martin Wehrli" w:date="2020-03-07T11:19:00Z">
        <w:del w:id="220" w:author="Katherine Sullivan" w:date="2020-03-08T12:50:00Z">
          <w:r w:rsidR="00A155B5" w:rsidDel="00A417E6">
            <w:delText xml:space="preserve">is an </w:delText>
          </w:r>
        </w:del>
      </w:ins>
      <w:ins w:id="221" w:author="Martin Wehrli" w:date="2020-03-07T10:32:00Z">
        <w:del w:id="222" w:author="Katherine Sullivan" w:date="2020-03-08T12:50:00Z">
          <w:r w:rsidR="00EA2A09" w:rsidDel="00A417E6">
            <w:delText>Austria</w:delText>
          </w:r>
        </w:del>
      </w:ins>
      <w:ins w:id="223" w:author="Martin Wehrli" w:date="2020-03-07T11:19:00Z">
        <w:del w:id="224" w:author="Katherine Sullivan" w:date="2020-03-08T12:50:00Z">
          <w:r w:rsidR="00A155B5" w:rsidDel="00A417E6">
            <w:delText>n</w:delText>
          </w:r>
        </w:del>
      </w:ins>
      <w:ins w:id="225" w:author="Martin Wehrli" w:date="2020-03-07T10:32:00Z">
        <w:del w:id="226" w:author="Katherine Sullivan" w:date="2020-03-08T12:50:00Z">
          <w:r w:rsidR="00EA2A09" w:rsidDel="00A417E6">
            <w:delText xml:space="preserve"> wine region but Krem is the city within </w:delText>
          </w:r>
        </w:del>
      </w:ins>
      <w:ins w:id="227" w:author="Martin Wehrli" w:date="2020-03-07T10:56:00Z">
        <w:del w:id="228" w:author="Katherine Sullivan" w:date="2020-03-08T12:50:00Z">
          <w:r w:rsidR="00673FD2" w:rsidDel="00A417E6">
            <w:delText xml:space="preserve">the </w:delText>
          </w:r>
        </w:del>
      </w:ins>
      <w:ins w:id="229" w:author="Martin Wehrli" w:date="2020-03-07T10:33:00Z">
        <w:del w:id="230" w:author="Katherine Sullivan" w:date="2020-03-08T12:50:00Z">
          <w:r w:rsidR="00EA2A09" w:rsidDel="00A417E6">
            <w:delText xml:space="preserve">Kremstal </w:delText>
          </w:r>
        </w:del>
      </w:ins>
      <w:ins w:id="231" w:author="Martin Wehrli" w:date="2020-03-07T11:20:00Z">
        <w:del w:id="232" w:author="Katherine Sullivan" w:date="2020-03-08T12:50:00Z">
          <w:r w:rsidR="00A155B5" w:rsidDel="00A417E6">
            <w:delText xml:space="preserve">wine region </w:delText>
          </w:r>
        </w:del>
      </w:ins>
      <w:ins w:id="233" w:author="Martin Wehrli" w:date="2020-03-07T10:33:00Z">
        <w:del w:id="234" w:author="Katherine Sullivan" w:date="2020-03-08T12:50:00Z">
          <w:r w:rsidR="00EA2A09" w:rsidDel="00A417E6">
            <w:delText>recognized by Google APIs)</w:delText>
          </w:r>
        </w:del>
      </w:ins>
      <w:ins w:id="235" w:author="Martin Wehrli" w:date="2020-03-07T10:30:00Z">
        <w:del w:id="236" w:author="Katherine Sullivan" w:date="2020-03-08T12:50:00Z">
          <w:r w:rsidR="00EA2A09" w:rsidDel="00A417E6">
            <w:delText>.</w:delText>
          </w:r>
        </w:del>
      </w:ins>
      <w:ins w:id="237" w:author="Martin Wehrli" w:date="2020-03-07T10:31:00Z">
        <w:del w:id="238" w:author="Katherine Sullivan" w:date="2020-03-08T12:50:00Z">
          <w:r w:rsidR="00EA2A09" w:rsidDel="00A417E6">
            <w:delText xml:space="preserve"> </w:delText>
          </w:r>
        </w:del>
      </w:ins>
    </w:p>
    <w:p w14:paraId="750D2EED" w14:textId="324CE787" w:rsidR="00673FD2" w:rsidDel="00A417E6" w:rsidRDefault="00EA2A09" w:rsidP="0032085E">
      <w:pPr>
        <w:rPr>
          <w:ins w:id="239" w:author="Martin Wehrli" w:date="2020-03-07T10:58:00Z"/>
          <w:del w:id="240" w:author="Katherine Sullivan" w:date="2020-03-08T12:50:00Z"/>
        </w:rPr>
      </w:pPr>
      <w:ins w:id="241" w:author="Martin Wehrli" w:date="2020-03-07T10:36:00Z">
        <w:del w:id="242" w:author="Katherine Sullivan" w:date="2020-03-08T12:50:00Z">
          <w:r w:rsidDel="00A417E6">
            <w:delText xml:space="preserve">Additionally, </w:delText>
          </w:r>
        </w:del>
      </w:ins>
      <w:ins w:id="243" w:author="Martin Wehrli" w:date="2020-03-07T10:37:00Z">
        <w:del w:id="244" w:author="Katherine Sullivan" w:date="2020-03-08T12:50:00Z">
          <w:r w:rsidDel="00A417E6">
            <w:delText>the region listed for U.S. wines</w:delText>
          </w:r>
        </w:del>
      </w:ins>
      <w:ins w:id="245" w:author="Martin Wehrli" w:date="2020-03-07T10:38:00Z">
        <w:del w:id="246" w:author="Katherine Sullivan" w:date="2020-03-08T12:50:00Z">
          <w:r w:rsidDel="00A417E6">
            <w:delText xml:space="preserve"> </w:delText>
          </w:r>
        </w:del>
      </w:ins>
      <w:ins w:id="247" w:author="Martin Wehrli" w:date="2020-03-07T10:40:00Z">
        <w:del w:id="248" w:author="Katherine Sullivan" w:date="2020-03-08T12:50:00Z">
          <w:r w:rsidR="00350483" w:rsidDel="00A417E6">
            <w:delText>w</w:delText>
          </w:r>
        </w:del>
      </w:ins>
      <w:ins w:id="249" w:author="Martin Wehrli" w:date="2020-03-07T11:06:00Z">
        <w:del w:id="250" w:author="Katherine Sullivan" w:date="2020-03-08T12:50:00Z">
          <w:r w:rsidR="001573C6" w:rsidDel="00A417E6">
            <w:delText>as</w:delText>
          </w:r>
        </w:del>
      </w:ins>
      <w:ins w:id="251" w:author="Martin Wehrli" w:date="2020-03-07T10:38:00Z">
        <w:del w:id="252" w:author="Katherine Sullivan" w:date="2020-03-08T12:50:00Z">
          <w:r w:rsidDel="00A417E6">
            <w:delText xml:space="preserve"> the </w:delText>
          </w:r>
        </w:del>
      </w:ins>
      <w:ins w:id="253" w:author="Martin Wehrli" w:date="2020-03-07T10:40:00Z">
        <w:del w:id="254" w:author="Katherine Sullivan" w:date="2020-03-08T12:50:00Z">
          <w:r w:rsidR="00350483" w:rsidDel="00A417E6">
            <w:delText xml:space="preserve">respective </w:delText>
          </w:r>
        </w:del>
      </w:ins>
      <w:ins w:id="255" w:author="Martin Wehrli" w:date="2020-03-07T10:41:00Z">
        <w:del w:id="256" w:author="Katherine Sullivan" w:date="2020-03-08T12:50:00Z">
          <w:r w:rsidR="00350483" w:rsidDel="00A417E6">
            <w:delText>state</w:delText>
          </w:r>
        </w:del>
      </w:ins>
      <w:ins w:id="257" w:author="Martin Wehrli" w:date="2020-03-07T11:06:00Z">
        <w:del w:id="258" w:author="Katherine Sullivan" w:date="2020-03-08T12:50:00Z">
          <w:r w:rsidR="001573C6" w:rsidDel="00A417E6">
            <w:delText>,</w:delText>
          </w:r>
        </w:del>
      </w:ins>
      <w:ins w:id="259" w:author="Martin Wehrli" w:date="2020-03-07T10:57:00Z">
        <w:del w:id="260" w:author="Katherine Sullivan" w:date="2020-03-08T12:50:00Z">
          <w:r w:rsidR="00673FD2" w:rsidDel="00A417E6">
            <w:delText xml:space="preserve"> </w:delText>
          </w:r>
        </w:del>
      </w:ins>
      <w:ins w:id="261" w:author="Martin Wehrli" w:date="2020-03-07T10:56:00Z">
        <w:del w:id="262" w:author="Katherine Sullivan" w:date="2020-03-08T12:50:00Z">
          <w:r w:rsidR="00673FD2" w:rsidDel="00A417E6">
            <w:delText>but</w:delText>
          </w:r>
        </w:del>
      </w:ins>
      <w:ins w:id="263" w:author="Martin Wehrli" w:date="2020-03-07T10:38:00Z">
        <w:del w:id="264" w:author="Katherine Sullivan" w:date="2020-03-08T12:50:00Z">
          <w:r w:rsidR="00350483" w:rsidDel="00A417E6">
            <w:delText xml:space="preserve"> the </w:delText>
          </w:r>
        </w:del>
      </w:ins>
      <w:ins w:id="265" w:author="Martin Wehrli" w:date="2020-03-07T10:39:00Z">
        <w:del w:id="266" w:author="Katherine Sullivan" w:date="2020-03-08T12:50:00Z">
          <w:r w:rsidR="00350483" w:rsidDel="00A417E6">
            <w:delText xml:space="preserve">wine region </w:delText>
          </w:r>
        </w:del>
      </w:ins>
      <w:ins w:id="267" w:author="Martin Wehrli" w:date="2020-03-07T10:41:00Z">
        <w:del w:id="268" w:author="Katherine Sullivan" w:date="2020-03-08T12:50:00Z">
          <w:r w:rsidR="00350483" w:rsidDel="00A417E6">
            <w:delText>and c</w:delText>
          </w:r>
        </w:del>
      </w:ins>
      <w:ins w:id="269" w:author="Martin Wehrli" w:date="2020-03-07T11:06:00Z">
        <w:del w:id="270" w:author="Katherine Sullivan" w:date="2020-03-08T12:50:00Z">
          <w:r w:rsidR="001573C6" w:rsidDel="00A417E6">
            <w:delText>ity</w:delText>
          </w:r>
        </w:del>
      </w:ins>
      <w:ins w:id="271" w:author="Martin Wehrli" w:date="2020-03-07T10:42:00Z">
        <w:del w:id="272" w:author="Katherine Sullivan" w:date="2020-03-08T12:50:00Z">
          <w:r w:rsidR="00350483" w:rsidDel="00A417E6">
            <w:delText xml:space="preserve"> </w:delText>
          </w:r>
        </w:del>
      </w:ins>
      <w:ins w:id="273" w:author="Martin Wehrli" w:date="2020-03-07T10:39:00Z">
        <w:del w:id="274" w:author="Katherine Sullivan" w:date="2020-03-08T12:50:00Z">
          <w:r w:rsidR="00350483" w:rsidDel="00A417E6">
            <w:delText>w</w:delText>
          </w:r>
        </w:del>
      </w:ins>
      <w:ins w:id="275" w:author="Martin Wehrli" w:date="2020-03-07T10:42:00Z">
        <w:del w:id="276" w:author="Katherine Sullivan" w:date="2020-03-08T12:50:00Z">
          <w:r w:rsidR="00350483" w:rsidDel="00A417E6">
            <w:delText>ere</w:delText>
          </w:r>
        </w:del>
      </w:ins>
      <w:ins w:id="277" w:author="Martin Wehrli" w:date="2020-03-07T10:39:00Z">
        <w:del w:id="278" w:author="Katherine Sullivan" w:date="2020-03-08T12:50:00Z">
          <w:r w:rsidR="00350483" w:rsidDel="00A417E6">
            <w:delText xml:space="preserve"> reflected in the </w:delText>
          </w:r>
        </w:del>
      </w:ins>
      <w:ins w:id="279" w:author="Martin Wehrli" w:date="2020-03-07T10:40:00Z">
        <w:del w:id="280" w:author="Katherine Sullivan" w:date="2020-03-08T12:50:00Z">
          <w:r w:rsidR="00350483" w:rsidDel="00A417E6">
            <w:delText>“subregion</w:delText>
          </w:r>
        </w:del>
      </w:ins>
      <w:ins w:id="281" w:author="Martin Wehrli" w:date="2020-03-07T10:42:00Z">
        <w:del w:id="282" w:author="Katherine Sullivan" w:date="2020-03-08T12:50:00Z">
          <w:r w:rsidR="00350483" w:rsidDel="00A417E6">
            <w:delText>” and “subsubregion” columns. In these instances</w:delText>
          </w:r>
        </w:del>
      </w:ins>
      <w:ins w:id="283" w:author="Martin Wehrli" w:date="2020-03-07T10:43:00Z">
        <w:del w:id="284" w:author="Katherine Sullivan" w:date="2020-03-08T12:50:00Z">
          <w:r w:rsidR="00350483" w:rsidDel="00A417E6">
            <w:delText>, the “region” column was changed to reflect the</w:delText>
          </w:r>
        </w:del>
      </w:ins>
      <w:ins w:id="285" w:author="Martin Wehrli" w:date="2020-03-07T10:44:00Z">
        <w:del w:id="286" w:author="Katherine Sullivan" w:date="2020-03-08T12:50:00Z">
          <w:r w:rsidR="00350483" w:rsidDel="00A417E6">
            <w:delText xml:space="preserve"> corresponding city.</w:delText>
          </w:r>
        </w:del>
      </w:ins>
    </w:p>
    <w:p w14:paraId="5C3138E7" w14:textId="1214EDF2" w:rsidR="00673FD2" w:rsidDel="00A417E6" w:rsidRDefault="00673FD2">
      <w:pPr>
        <w:rPr>
          <w:del w:id="287" w:author="Katherine Sullivan" w:date="2020-03-08T12:50:00Z"/>
          <w:moveTo w:id="288" w:author="Martin Wehrli" w:date="2020-03-07T10:04:00Z"/>
        </w:rPr>
      </w:pPr>
      <w:ins w:id="289" w:author="Martin Wehrli" w:date="2020-03-07T10:58:00Z">
        <w:del w:id="290" w:author="Katherine Sullivan" w:date="2020-03-08T12:50:00Z">
          <w:r w:rsidDel="00A417E6">
            <w:delText xml:space="preserve">Finally, both the original and cleaned data are reflected in the csv to </w:delText>
          </w:r>
        </w:del>
      </w:ins>
      <w:ins w:id="291" w:author="Martin Wehrli" w:date="2020-03-07T10:59:00Z">
        <w:del w:id="292" w:author="Katherine Sullivan" w:date="2020-03-08T12:50:00Z">
          <w:r w:rsidDel="00A417E6">
            <w:delText xml:space="preserve">demonstrate the before and after </w:delText>
          </w:r>
          <w:r w:rsidR="00B566A9" w:rsidDel="00A417E6">
            <w:delText>cleaning</w:delText>
          </w:r>
        </w:del>
      </w:ins>
      <w:ins w:id="293" w:author="Martin Wehrli" w:date="2020-03-07T11:00:00Z">
        <w:del w:id="294" w:author="Katherine Sullivan" w:date="2020-03-08T12:50:00Z">
          <w:r w:rsidR="00B566A9" w:rsidDel="00A417E6">
            <w:delText xml:space="preserve"> data values. </w:delText>
          </w:r>
        </w:del>
      </w:ins>
      <w:ins w:id="295" w:author="Martin Wehrli" w:date="2020-03-07T11:07:00Z">
        <w:del w:id="296" w:author="Katherine Sullivan" w:date="2020-03-08T12:50:00Z">
          <w:r w:rsidR="001573C6" w:rsidDel="00A417E6">
            <w:delText xml:space="preserve">The original date is reflected in the “country” </w:delText>
          </w:r>
        </w:del>
      </w:ins>
      <w:ins w:id="297" w:author="Martin Wehrli" w:date="2020-03-07T11:08:00Z">
        <w:del w:id="298" w:author="Katherine Sullivan" w:date="2020-03-08T12:50:00Z">
          <w:r w:rsidR="001573C6" w:rsidDel="00A417E6">
            <w:delText xml:space="preserve">and “region” columns. </w:delText>
          </w:r>
        </w:del>
      </w:ins>
      <w:ins w:id="299" w:author="Martin Wehrli" w:date="2020-03-07T11:00:00Z">
        <w:del w:id="300" w:author="Katherine Sullivan" w:date="2020-03-08T12:50:00Z">
          <w:r w:rsidR="00B566A9" w:rsidDel="00A417E6">
            <w:delText xml:space="preserve">The cleaned data is reflected in the </w:delText>
          </w:r>
        </w:del>
      </w:ins>
      <w:ins w:id="301" w:author="Martin Wehrli" w:date="2020-03-07T11:01:00Z">
        <w:del w:id="302" w:author="Katherine Sullivan" w:date="2020-03-08T12:50:00Z">
          <w:r w:rsidR="00B566A9" w:rsidDel="00A417E6">
            <w:delText>“country_clean” and “region_clean” columns.</w:delText>
          </w:r>
        </w:del>
      </w:ins>
    </w:p>
    <w:moveToRangeEnd w:id="169"/>
    <w:p w14:paraId="5486DE54" w14:textId="3816E686" w:rsidR="00D1335B" w:rsidDel="00E0377E" w:rsidRDefault="00D1335B" w:rsidP="008D05B1">
      <w:pPr>
        <w:rPr>
          <w:ins w:id="303" w:author="Martin Wehrli" w:date="2020-03-07T10:04:00Z"/>
          <w:del w:id="304" w:author="Katherine Sullivan" w:date="2020-03-08T13:07:00Z"/>
        </w:rPr>
      </w:pPr>
    </w:p>
    <w:p w14:paraId="4C522C44" w14:textId="77777777" w:rsidR="00D1335B" w:rsidRPr="00FA42C1" w:rsidRDefault="00D1335B" w:rsidP="008D05B1"/>
    <w:p w14:paraId="58B15E88" w14:textId="29B2CB33" w:rsidR="00FA0844" w:rsidRDefault="00FA0844" w:rsidP="00FA0844">
      <w:pPr>
        <w:pStyle w:val="Heading2"/>
        <w:rPr>
          <w:ins w:id="305" w:author="Martin Wehrli" w:date="2020-03-09T12:42:00Z"/>
          <w:b/>
          <w:bCs/>
        </w:rPr>
      </w:pPr>
      <w:r w:rsidRPr="00D46821">
        <w:rPr>
          <w:b/>
          <w:bCs/>
        </w:rPr>
        <w:t>Load</w:t>
      </w:r>
    </w:p>
    <w:p w14:paraId="03CCE9C1" w14:textId="77777777" w:rsidR="00F27EA9" w:rsidRPr="009D15F5" w:rsidRDefault="00F27EA9" w:rsidP="00F27EA9">
      <w:pPr>
        <w:rPr>
          <w:moveTo w:id="306" w:author="Martin Wehrli" w:date="2020-03-09T12:43:00Z"/>
          <w:highlight w:val="yellow"/>
        </w:rPr>
      </w:pPr>
      <w:moveToRangeStart w:id="307" w:author="Martin Wehrli" w:date="2020-03-09T12:43:00Z" w:name="move34650196"/>
      <w:moveTo w:id="308" w:author="Martin Wehrli" w:date="2020-03-09T12:43:00Z">
        <w:r w:rsidRPr="009D15F5">
          <w:rPr>
            <w:highlight w:val="yellow"/>
          </w:rPr>
          <w:t>NEED TO CONFIRM WE ARE LEAVING IT AS IS</w:t>
        </w:r>
        <w:proofErr w:type="gramStart"/>
        <w:r w:rsidRPr="009D15F5">
          <w:rPr>
            <w:highlight w:val="yellow"/>
          </w:rPr>
          <w:t>…..</w:t>
        </w:r>
        <w:proofErr w:type="gramEnd"/>
      </w:moveTo>
    </w:p>
    <w:p w14:paraId="6730359A" w14:textId="77777777" w:rsidR="00F27EA9" w:rsidRPr="009D15F5" w:rsidRDefault="00F27EA9" w:rsidP="00F27EA9">
      <w:pPr>
        <w:rPr>
          <w:moveTo w:id="309" w:author="Martin Wehrli" w:date="2020-03-09T12:43:00Z"/>
          <w:highlight w:val="yellow"/>
        </w:rPr>
      </w:pPr>
      <w:moveTo w:id="310" w:author="Martin Wehrli" w:date="2020-03-09T12:43:00Z">
        <w:r w:rsidRPr="009D15F5">
          <w:rPr>
            <w:highlight w:val="yellow"/>
          </w:rPr>
          <w:t>Need to explain WHY we decided to do the following:</w:t>
        </w:r>
      </w:moveTo>
    </w:p>
    <w:p w14:paraId="3F854065" w14:textId="77777777" w:rsidR="00F27EA9" w:rsidRPr="009D15F5" w:rsidRDefault="00F27EA9" w:rsidP="00F27EA9">
      <w:pPr>
        <w:pStyle w:val="ListParagraph"/>
        <w:numPr>
          <w:ilvl w:val="0"/>
          <w:numId w:val="2"/>
        </w:numPr>
        <w:rPr>
          <w:moveTo w:id="311" w:author="Martin Wehrli" w:date="2020-03-09T12:43:00Z"/>
          <w:highlight w:val="yellow"/>
        </w:rPr>
      </w:pPr>
      <w:moveTo w:id="312" w:author="Martin Wehrli" w:date="2020-03-09T12:43:00Z">
        <w:r w:rsidRPr="009D15F5">
          <w:rPr>
            <w:highlight w:val="yellow"/>
          </w:rPr>
          <w:t>Loaded the large “</w:t>
        </w:r>
        <w:proofErr w:type="spellStart"/>
        <w:r w:rsidRPr="009D15F5">
          <w:rPr>
            <w:highlight w:val="yellow"/>
          </w:rPr>
          <w:t>all_wines</w:t>
        </w:r>
        <w:proofErr w:type="spellEnd"/>
        <w:r w:rsidRPr="009D15F5">
          <w:rPr>
            <w:highlight w:val="yellow"/>
          </w:rPr>
          <w:t>” table to SQL – to preserve data and allow for future use….blah blah blah</w:t>
        </w:r>
      </w:moveTo>
    </w:p>
    <w:p w14:paraId="7604284C" w14:textId="77777777" w:rsidR="00F27EA9" w:rsidRPr="009D15F5" w:rsidRDefault="00F27EA9" w:rsidP="00F27EA9">
      <w:pPr>
        <w:pStyle w:val="ListParagraph"/>
        <w:numPr>
          <w:ilvl w:val="0"/>
          <w:numId w:val="2"/>
        </w:numPr>
        <w:rPr>
          <w:moveTo w:id="313" w:author="Martin Wehrli" w:date="2020-03-09T12:43:00Z"/>
          <w:highlight w:val="yellow"/>
        </w:rPr>
      </w:pPr>
      <w:moveTo w:id="314" w:author="Martin Wehrli" w:date="2020-03-09T12:43:00Z">
        <w:r w:rsidRPr="009D15F5">
          <w:rPr>
            <w:highlight w:val="yellow"/>
          </w:rPr>
          <w:t>Loaded thirty_dollars_95 table to SQL</w:t>
        </w:r>
      </w:moveTo>
    </w:p>
    <w:p w14:paraId="188AE200" w14:textId="77777777" w:rsidR="00F27EA9" w:rsidRPr="009D15F5" w:rsidDel="005E6F2C" w:rsidRDefault="00F27EA9" w:rsidP="00F27EA9">
      <w:pPr>
        <w:pStyle w:val="ListParagraph"/>
        <w:numPr>
          <w:ilvl w:val="0"/>
          <w:numId w:val="2"/>
        </w:numPr>
        <w:rPr>
          <w:del w:id="315" w:author="Martin Wehrli" w:date="2020-03-09T12:57:00Z"/>
          <w:moveTo w:id="316" w:author="Martin Wehrli" w:date="2020-03-09T12:43:00Z"/>
          <w:highlight w:val="yellow"/>
        </w:rPr>
      </w:pPr>
      <w:moveTo w:id="317" w:author="Martin Wehrli" w:date="2020-03-09T12:43:00Z">
        <w:r w:rsidRPr="009D15F5">
          <w:rPr>
            <w:highlight w:val="yellow"/>
          </w:rPr>
          <w:t xml:space="preserve">Loaded same table as above with hotel and restaurant data….thought…maybe we want to just have winery info and hotel and restaurant info in this table (meaning maybe we </w:t>
        </w:r>
        <w:proofErr w:type="spellStart"/>
        <w:r w:rsidRPr="009D15F5">
          <w:rPr>
            <w:highlight w:val="yellow"/>
          </w:rPr>
          <w:t>wanna</w:t>
        </w:r>
        <w:proofErr w:type="spellEnd"/>
        <w:r w:rsidRPr="009D15F5">
          <w:rPr>
            <w:highlight w:val="yellow"/>
          </w:rPr>
          <w:t xml:space="preserve"> drop the wine specific stuff?  Thoughts????</w:t>
        </w:r>
        <w:bookmarkStart w:id="318" w:name="_GoBack"/>
        <w:bookmarkEnd w:id="318"/>
      </w:moveTo>
    </w:p>
    <w:moveToRangeEnd w:id="307"/>
    <w:p w14:paraId="2B10B463" w14:textId="77777777" w:rsidR="0050353A" w:rsidRPr="0050353A" w:rsidRDefault="0050353A" w:rsidP="0050353A">
      <w:pPr>
        <w:pStyle w:val="ListParagraph"/>
        <w:numPr>
          <w:ilvl w:val="0"/>
          <w:numId w:val="2"/>
        </w:numPr>
        <w:rPr>
          <w:rPrChange w:id="319" w:author="Martin Wehrli" w:date="2020-03-09T12:42:00Z">
            <w:rPr/>
          </w:rPrChange>
        </w:rPr>
        <w:pPrChange w:id="320" w:author="Martin Wehrli" w:date="2020-03-09T12:42:00Z">
          <w:pPr>
            <w:pStyle w:val="Heading2"/>
          </w:pPr>
        </w:pPrChange>
      </w:pPr>
    </w:p>
    <w:p w14:paraId="4B4DBB58" w14:textId="378FBFA8" w:rsidR="00A543BF" w:rsidDel="00E0377E" w:rsidRDefault="00D46821" w:rsidP="00A543BF">
      <w:pPr>
        <w:rPr>
          <w:del w:id="321" w:author="Katherine Sullivan" w:date="2020-03-08T13:09:00Z"/>
        </w:rPr>
      </w:pPr>
      <w:del w:id="322" w:author="Katherine Sullivan" w:date="2020-03-08T13:09:00Z">
        <w:r w:rsidDel="00E0377E">
          <w:delText>[We need to decide if we are going to combine the datasets into one or leave them as three and link with keys]</w:delText>
        </w:r>
      </w:del>
    </w:p>
    <w:p w14:paraId="5A10A33B" w14:textId="12F4407D" w:rsidR="00A543BF" w:rsidRDefault="00285F05" w:rsidP="00A543BF">
      <w:pPr>
        <w:rPr>
          <w:ins w:id="323" w:author="Martin Wehrli" w:date="2020-03-09T12:38:00Z"/>
        </w:rPr>
      </w:pPr>
      <w:ins w:id="324" w:author="Katherine Sullivan" w:date="2020-03-08T12:38:00Z">
        <w:r w:rsidRPr="00BC0F76">
          <w:rPr>
            <w:rStyle w:val="Heading4Char"/>
          </w:rPr>
          <w:t xml:space="preserve">Step </w:t>
        </w:r>
        <w:r>
          <w:rPr>
            <w:rStyle w:val="Heading4Char"/>
          </w:rPr>
          <w:t>1</w:t>
        </w:r>
        <w:r w:rsidRPr="00BC0F76">
          <w:rPr>
            <w:rStyle w:val="Heading4Char"/>
          </w:rPr>
          <w:t xml:space="preserve">: </w:t>
        </w:r>
        <w:r>
          <w:rPr>
            <w:rStyle w:val="Heading4Char"/>
          </w:rPr>
          <w:t>Load</w:t>
        </w:r>
      </w:ins>
      <w:ins w:id="325" w:author="Katherine Sullivan" w:date="2020-03-08T12:39:00Z">
        <w:r>
          <w:rPr>
            <w:rStyle w:val="Heading4Char"/>
          </w:rPr>
          <w:t xml:space="preserve"> table of all wine data in</w:t>
        </w:r>
      </w:ins>
      <w:ins w:id="326" w:author="Katherine Sullivan" w:date="2020-03-08T12:38:00Z">
        <w:r w:rsidRPr="00BC0F76">
          <w:rPr>
            <w:rStyle w:val="Heading4Char"/>
          </w:rPr>
          <w:t xml:space="preserve"> </w:t>
        </w:r>
        <w:proofErr w:type="spellStart"/>
        <w:r w:rsidRPr="00BC0F76">
          <w:rPr>
            <w:rStyle w:val="Heading4Char"/>
          </w:rPr>
          <w:t>PostGres</w:t>
        </w:r>
        <w:proofErr w:type="spellEnd"/>
        <w:r>
          <w:br/>
        </w:r>
      </w:ins>
      <w:ins w:id="327" w:author="Martin Wehrli" w:date="2020-03-09T12:54:00Z">
        <w:r w:rsidR="00B24456">
          <w:t xml:space="preserve">We created </w:t>
        </w:r>
        <w:r w:rsidR="001C01B8">
          <w:t>a database within Postgres to store the wine data for fu</w:t>
        </w:r>
      </w:ins>
      <w:ins w:id="328" w:author="Martin Wehrli" w:date="2020-03-09T12:55:00Z">
        <w:r w:rsidR="001C01B8">
          <w:t xml:space="preserve">ture access. </w:t>
        </w:r>
      </w:ins>
      <w:ins w:id="329" w:author="Katherine Sullivan" w:date="2020-03-08T12:38:00Z">
        <w:r>
          <w:t>The Pandas dataframe “</w:t>
        </w:r>
        <w:proofErr w:type="spellStart"/>
        <w:r>
          <w:t>all_wines_df</w:t>
        </w:r>
        <w:proofErr w:type="spellEnd"/>
        <w:r>
          <w:t>” is quite large but also full of a lot of useful information about wines (see image below).  We created an engine, connection and then session with pgAdmin to convert the dataframe to a SQL table (</w:t>
        </w:r>
      </w:ins>
      <w:ins w:id="330" w:author="Katherine Sullivan" w:date="2020-03-08T13:08:00Z">
        <w:r w:rsidR="00E0377E">
          <w:t>“</w:t>
        </w:r>
      </w:ins>
      <w:proofErr w:type="spellStart"/>
      <w:ins w:id="331" w:author="Katherine Sullivan" w:date="2020-03-08T12:38:00Z">
        <w:r>
          <w:t>all_wines</w:t>
        </w:r>
      </w:ins>
      <w:proofErr w:type="spellEnd"/>
      <w:ins w:id="332" w:author="Katherine Sullivan" w:date="2020-03-08T13:08:00Z">
        <w:r w:rsidR="00E0377E">
          <w:t>”</w:t>
        </w:r>
      </w:ins>
      <w:ins w:id="333" w:author="Katherine Sullivan" w:date="2020-03-08T12:38:00Z">
        <w:r>
          <w:t xml:space="preserve">) so it can be accessed and queried easily.   </w:t>
        </w:r>
      </w:ins>
      <w:bookmarkStart w:id="334" w:name="_Hlk34650256"/>
      <w:ins w:id="335" w:author="Martin Wehrli" w:date="2020-03-09T12:37:00Z">
        <w:r w:rsidR="00E36078">
          <w:t xml:space="preserve">Below is a screen shot </w:t>
        </w:r>
        <w:r w:rsidR="009E01DF">
          <w:t>from P</w:t>
        </w:r>
      </w:ins>
      <w:ins w:id="336" w:author="Martin Wehrli" w:date="2020-03-09T12:38:00Z">
        <w:r w:rsidR="009E01DF">
          <w:t>ostgres of the “</w:t>
        </w:r>
        <w:proofErr w:type="spellStart"/>
        <w:r w:rsidR="009E01DF">
          <w:t>all</w:t>
        </w:r>
        <w:r w:rsidR="008B614C">
          <w:t>_wines</w:t>
        </w:r>
        <w:proofErr w:type="spellEnd"/>
        <w:r w:rsidR="008B614C">
          <w:t xml:space="preserve">” table </w:t>
        </w:r>
      </w:ins>
      <w:ins w:id="337" w:author="Martin Wehrli" w:date="2020-03-09T12:43:00Z">
        <w:r w:rsidR="00512630">
          <w:t xml:space="preserve">we </w:t>
        </w:r>
      </w:ins>
      <w:ins w:id="338" w:author="Martin Wehrli" w:date="2020-03-09T12:38:00Z">
        <w:r w:rsidR="008B614C">
          <w:t>created:</w:t>
        </w:r>
      </w:ins>
    </w:p>
    <w:bookmarkEnd w:id="334"/>
    <w:p w14:paraId="20B052C1" w14:textId="7D7AC8E8" w:rsidR="008B614C" w:rsidRDefault="0050353A" w:rsidP="00A543BF">
      <w:pPr>
        <w:rPr>
          <w:ins w:id="339" w:author="Martin Wehrli" w:date="2020-03-09T12:38:00Z"/>
        </w:rPr>
      </w:pPr>
      <w:ins w:id="340" w:author="Martin Wehrli" w:date="2020-03-09T12:41:00Z">
        <w:r w:rsidRPr="0050353A">
          <w:lastRenderedPageBreak/>
          <w:drawing>
            <wp:inline distT="0" distB="0" distL="0" distR="0" wp14:anchorId="6A7A73E6" wp14:editId="543E6D9C">
              <wp:extent cx="5943600" cy="2952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2115"/>
                      </a:xfrm>
                      <a:prstGeom prst="rect">
                        <a:avLst/>
                      </a:prstGeom>
                    </pic:spPr>
                  </pic:pic>
                </a:graphicData>
              </a:graphic>
            </wp:inline>
          </w:drawing>
        </w:r>
      </w:ins>
    </w:p>
    <w:p w14:paraId="2CDF0BA1" w14:textId="77777777" w:rsidR="008B614C" w:rsidRDefault="008B614C" w:rsidP="00A543BF">
      <w:pPr>
        <w:rPr>
          <w:ins w:id="341" w:author="Katherine Sullivan" w:date="2020-03-08T12:39:00Z"/>
        </w:rPr>
      </w:pPr>
    </w:p>
    <w:p w14:paraId="5CCE7A77" w14:textId="2472368B" w:rsidR="00285F05" w:rsidRDefault="00285F05" w:rsidP="00285F05">
      <w:pPr>
        <w:pStyle w:val="Heading4"/>
        <w:rPr>
          <w:ins w:id="342" w:author="Katherine Sullivan" w:date="2020-03-08T13:07:00Z"/>
        </w:rPr>
      </w:pPr>
      <w:ins w:id="343" w:author="Katherine Sullivan" w:date="2020-03-08T12:39:00Z">
        <w:r>
          <w:t>Step 2: Load table of wines</w:t>
        </w:r>
      </w:ins>
      <w:ins w:id="344" w:author="Katherine Sullivan" w:date="2020-03-08T12:40:00Z">
        <w:r>
          <w:t xml:space="preserve"> $30 or less that are rated 95 points</w:t>
        </w:r>
      </w:ins>
      <w:ins w:id="345" w:author="Katherine Sullivan" w:date="2020-03-08T12:43:00Z">
        <w:r w:rsidR="00107572">
          <w:t xml:space="preserve"> in </w:t>
        </w:r>
        <w:proofErr w:type="spellStart"/>
        <w:r w:rsidR="00107572">
          <w:t>PostGres</w:t>
        </w:r>
      </w:ins>
      <w:proofErr w:type="spellEnd"/>
    </w:p>
    <w:p w14:paraId="3E1AAECA" w14:textId="1184B7C9" w:rsidR="00512630" w:rsidRDefault="00E0377E" w:rsidP="00512630">
      <w:pPr>
        <w:rPr>
          <w:ins w:id="346" w:author="Martin Wehrli" w:date="2020-03-09T12:45:00Z"/>
        </w:rPr>
      </w:pPr>
      <w:bookmarkStart w:id="347" w:name="_Hlk34650584"/>
      <w:ins w:id="348" w:author="Katherine Sullivan" w:date="2020-03-08T13:09:00Z">
        <w:r>
          <w:t>The query used in Step 2 of the Transform section returned a table of 70 wines.  This table was loaded to pgAdmin</w:t>
        </w:r>
      </w:ins>
      <w:ins w:id="349" w:author="Katherine Sullivan" w:date="2020-03-08T13:13:00Z">
        <w:r>
          <w:t xml:space="preserve"> as “</w:t>
        </w:r>
        <w:bookmarkStart w:id="350" w:name="_Hlk34650279"/>
        <w:r>
          <w:t>thirty_dollar</w:t>
        </w:r>
        <w:del w:id="351" w:author="Martin Wehrli" w:date="2020-03-09T12:52:00Z">
          <w:r w:rsidDel="006004A8">
            <w:delText>s</w:delText>
          </w:r>
        </w:del>
        <w:r>
          <w:t>_95</w:t>
        </w:r>
        <w:bookmarkEnd w:id="350"/>
        <w:r>
          <w:t>”</w:t>
        </w:r>
      </w:ins>
      <w:ins w:id="352" w:author="Katherine Sullivan" w:date="2020-03-08T13:14:00Z">
        <w:r>
          <w:t xml:space="preserve"> and includes all wine data for wines $30 or less that are rated 95 points.</w:t>
        </w:r>
      </w:ins>
      <w:ins w:id="353" w:author="Martin Wehrli" w:date="2020-03-09T12:44:00Z">
        <w:r w:rsidR="00512630" w:rsidRPr="00512630">
          <w:t xml:space="preserve"> </w:t>
        </w:r>
        <w:r w:rsidR="00512630">
          <w:t>Below is a screen shot from Postgres of the “thirty_dollar_95” table we created:</w:t>
        </w:r>
      </w:ins>
    </w:p>
    <w:bookmarkEnd w:id="347"/>
    <w:p w14:paraId="2707D62C" w14:textId="481D9512" w:rsidR="00956AC0" w:rsidRDefault="00956AC0" w:rsidP="00512630">
      <w:pPr>
        <w:rPr>
          <w:ins w:id="354" w:author="Martin Wehrli" w:date="2020-03-09T12:44:00Z"/>
        </w:rPr>
      </w:pPr>
      <w:ins w:id="355" w:author="Martin Wehrli" w:date="2020-03-09T12:45:00Z">
        <w:r w:rsidRPr="00956AC0">
          <w:drawing>
            <wp:inline distT="0" distB="0" distL="0" distR="0" wp14:anchorId="31ECA19E" wp14:editId="004BCCF6">
              <wp:extent cx="5943600" cy="211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7090"/>
                      </a:xfrm>
                      <a:prstGeom prst="rect">
                        <a:avLst/>
                      </a:prstGeom>
                    </pic:spPr>
                  </pic:pic>
                </a:graphicData>
              </a:graphic>
            </wp:inline>
          </w:drawing>
        </w:r>
      </w:ins>
    </w:p>
    <w:p w14:paraId="658FC7D9" w14:textId="20B05812" w:rsidR="00E0377E" w:rsidRDefault="00E0377E" w:rsidP="00E0377E">
      <w:pPr>
        <w:rPr>
          <w:ins w:id="356" w:author="Martin Wehrli" w:date="2020-03-09T12:42:00Z"/>
        </w:rPr>
      </w:pPr>
    </w:p>
    <w:p w14:paraId="5E7D39F1" w14:textId="0524BC34" w:rsidR="0050353A" w:rsidRDefault="0050353A" w:rsidP="00E0377E">
      <w:pPr>
        <w:rPr>
          <w:ins w:id="357" w:author="Martin Wehrli" w:date="2020-03-09T12:42:00Z"/>
        </w:rPr>
      </w:pPr>
    </w:p>
    <w:p w14:paraId="6D54CEB6" w14:textId="698B0251" w:rsidR="0050353A" w:rsidRDefault="0050353A" w:rsidP="00E0377E">
      <w:pPr>
        <w:rPr>
          <w:ins w:id="358" w:author="Martin Wehrli" w:date="2020-03-09T12:42:00Z"/>
        </w:rPr>
      </w:pPr>
    </w:p>
    <w:p w14:paraId="14E4D457" w14:textId="77777777" w:rsidR="0050353A" w:rsidRDefault="0050353A" w:rsidP="00E0377E">
      <w:pPr>
        <w:rPr>
          <w:ins w:id="359" w:author="Katherine Sullivan" w:date="2020-03-08T13:14:00Z"/>
        </w:rPr>
      </w:pPr>
    </w:p>
    <w:p w14:paraId="292315F8" w14:textId="487A6A2A" w:rsidR="00E0377E" w:rsidRDefault="00E0377E">
      <w:pPr>
        <w:pStyle w:val="Heading4"/>
        <w:rPr>
          <w:ins w:id="360" w:author="Katherine Sullivan" w:date="2020-03-08T13:10:00Z"/>
        </w:rPr>
        <w:pPrChange w:id="361" w:author="Katherine Sullivan" w:date="2020-03-08T13:15:00Z">
          <w:pPr/>
        </w:pPrChange>
      </w:pPr>
      <w:ins w:id="362" w:author="Katherine Sullivan" w:date="2020-03-08T13:14:00Z">
        <w:r>
          <w:lastRenderedPageBreak/>
          <w:t>Step 3: Load table of wines $30 or less that are rated 95 points and their nearest hotels and re</w:t>
        </w:r>
      </w:ins>
      <w:ins w:id="363" w:author="Katherine Sullivan" w:date="2020-03-08T13:15:00Z">
        <w:r>
          <w:t xml:space="preserve">staurants in </w:t>
        </w:r>
        <w:proofErr w:type="spellStart"/>
        <w:r>
          <w:t>PostGres</w:t>
        </w:r>
      </w:ins>
      <w:proofErr w:type="spellEnd"/>
    </w:p>
    <w:p w14:paraId="4E3305FC" w14:textId="7E500BAD" w:rsidR="00F42898" w:rsidRDefault="00F42898" w:rsidP="00F42898">
      <w:pPr>
        <w:rPr>
          <w:ins w:id="364" w:author="Martin Wehrli" w:date="2020-03-09T12:49:00Z"/>
        </w:rPr>
      </w:pPr>
      <w:ins w:id="365" w:author="Martin Wehrli" w:date="2020-03-09T12:49:00Z">
        <w:r>
          <w:t xml:space="preserve">The query used </w:t>
        </w:r>
      </w:ins>
      <w:ins w:id="366" w:author="Martin Wehrli" w:date="2020-03-09T12:56:00Z">
        <w:r w:rsidR="00891814">
          <w:t>for</w:t>
        </w:r>
      </w:ins>
      <w:ins w:id="367" w:author="Martin Wehrli" w:date="2020-03-09T12:57:00Z">
        <w:r w:rsidR="00891814">
          <w:t xml:space="preserve"> this step</w:t>
        </w:r>
      </w:ins>
      <w:ins w:id="368" w:author="Martin Wehrli" w:date="2020-03-09T12:49:00Z">
        <w:r>
          <w:t xml:space="preserve"> of the Transform section returned </w:t>
        </w:r>
        <w:r>
          <w:t>the nearest</w:t>
        </w:r>
      </w:ins>
      <w:ins w:id="369" w:author="Martin Wehrli" w:date="2020-03-09T12:50:00Z">
        <w:r w:rsidR="00467942">
          <w:t xml:space="preserve"> hotel and restaurant</w:t>
        </w:r>
        <w:r w:rsidR="004D7604">
          <w:t xml:space="preserve"> to the wine</w:t>
        </w:r>
      </w:ins>
      <w:ins w:id="370" w:author="Martin Wehrli" w:date="2020-03-09T12:53:00Z">
        <w:r w:rsidR="004E1799">
          <w:t>r</w:t>
        </w:r>
      </w:ins>
      <w:ins w:id="371" w:author="Martin Wehrli" w:date="2020-03-09T12:57:00Z">
        <w:r w:rsidR="005E6F2C">
          <w:t>ies</w:t>
        </w:r>
      </w:ins>
      <w:ins w:id="372" w:author="Martin Wehrli" w:date="2020-03-09T12:51:00Z">
        <w:r w:rsidR="00E504BA">
          <w:t xml:space="preserve"> f</w:t>
        </w:r>
      </w:ins>
      <w:ins w:id="373" w:author="Martin Wehrli" w:date="2020-03-09T12:50:00Z">
        <w:r w:rsidR="004D7604">
          <w:t>r</w:t>
        </w:r>
      </w:ins>
      <w:ins w:id="374" w:author="Martin Wehrli" w:date="2020-03-09T12:51:00Z">
        <w:r w:rsidR="00A758EC">
          <w:t>om ‘Step 2’ above</w:t>
        </w:r>
      </w:ins>
      <w:ins w:id="375" w:author="Martin Wehrli" w:date="2020-03-09T12:49:00Z">
        <w:r>
          <w:t>.  This table was loaded to pgAdmin as “thirty95</w:t>
        </w:r>
      </w:ins>
      <w:ins w:id="376" w:author="Martin Wehrli" w:date="2020-03-09T12:50:00Z">
        <w:r w:rsidR="007E000A">
          <w:t>_hotels_rests</w:t>
        </w:r>
      </w:ins>
      <w:ins w:id="377" w:author="Martin Wehrli" w:date="2020-03-09T12:49:00Z">
        <w:r>
          <w:t>”</w:t>
        </w:r>
      </w:ins>
      <w:ins w:id="378" w:author="Martin Wehrli" w:date="2020-03-09T12:51:00Z">
        <w:r w:rsidR="00E504BA">
          <w:t xml:space="preserve"> </w:t>
        </w:r>
      </w:ins>
      <w:ins w:id="379" w:author="Martin Wehrli" w:date="2020-03-09T12:49:00Z">
        <w:r>
          <w:t>.</w:t>
        </w:r>
        <w:r w:rsidRPr="00512630">
          <w:t xml:space="preserve"> </w:t>
        </w:r>
        <w:r>
          <w:t>Below is a screen shot from Postgres of the “thirty_dollars_95” table we created</w:t>
        </w:r>
      </w:ins>
      <w:ins w:id="380" w:author="Martin Wehrli" w:date="2020-03-09T12:52:00Z">
        <w:r w:rsidR="006004A8">
          <w:t xml:space="preserve"> with hotel and restaurant information</w:t>
        </w:r>
      </w:ins>
      <w:ins w:id="381" w:author="Martin Wehrli" w:date="2020-03-09T12:49:00Z">
        <w:r>
          <w:t>:</w:t>
        </w:r>
      </w:ins>
    </w:p>
    <w:p w14:paraId="5ED93523" w14:textId="36A00B97" w:rsidR="00E0377E" w:rsidRDefault="00E0377E">
      <w:pPr>
        <w:rPr>
          <w:ins w:id="382" w:author="Martin Wehrli" w:date="2020-03-09T12:47:00Z"/>
          <w:highlight w:val="yellow"/>
        </w:rPr>
      </w:pPr>
      <w:moveFromRangeStart w:id="383" w:author="Martin Wehrli" w:date="2020-03-09T12:43:00Z" w:name="move34650196"/>
      <w:moveFrom w:id="384" w:author="Martin Wehrli" w:date="2020-03-09T12:43:00Z">
        <w:ins w:id="385" w:author="Katherine Sullivan" w:date="2020-03-08T13:15:00Z">
          <w:r w:rsidRPr="000B2E3D" w:rsidDel="00F27EA9">
            <w:rPr>
              <w:highlight w:val="yellow"/>
              <w:rPrChange w:id="386" w:author="Katherine Sullivan" w:date="2020-03-08T13:16:00Z">
                <w:rPr/>
              </w:rPrChange>
            </w:rPr>
            <w:t>NEED TO CONFIRM WE ARE LEAVING IT AS IS…..</w:t>
          </w:r>
        </w:ins>
      </w:moveFrom>
    </w:p>
    <w:p w14:paraId="34E96D68" w14:textId="1C2C414D" w:rsidR="0015618D" w:rsidRPr="000B2E3D" w:rsidDel="00F27EA9" w:rsidRDefault="00F42898" w:rsidP="00E0377E">
      <w:pPr>
        <w:rPr>
          <w:ins w:id="387" w:author="Katherine Sullivan" w:date="2020-03-08T13:10:00Z"/>
          <w:moveFrom w:id="388" w:author="Martin Wehrli" w:date="2020-03-09T12:43:00Z"/>
          <w:highlight w:val="yellow"/>
          <w:rPrChange w:id="389" w:author="Katherine Sullivan" w:date="2020-03-08T13:16:00Z">
            <w:rPr>
              <w:ins w:id="390" w:author="Katherine Sullivan" w:date="2020-03-08T13:10:00Z"/>
              <w:moveFrom w:id="391" w:author="Martin Wehrli" w:date="2020-03-09T12:43:00Z"/>
            </w:rPr>
          </w:rPrChange>
        </w:rPr>
      </w:pPr>
      <w:ins w:id="392" w:author="Martin Wehrli" w:date="2020-03-09T12:49:00Z">
        <w:r w:rsidRPr="00F42898">
          <w:drawing>
            <wp:inline distT="0" distB="0" distL="0" distR="0" wp14:anchorId="68D1E96F" wp14:editId="20142D63">
              <wp:extent cx="5943600" cy="2228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8215"/>
                      </a:xfrm>
                      <a:prstGeom prst="rect">
                        <a:avLst/>
                      </a:prstGeom>
                    </pic:spPr>
                  </pic:pic>
                </a:graphicData>
              </a:graphic>
            </wp:inline>
          </w:drawing>
        </w:r>
      </w:ins>
    </w:p>
    <w:p w14:paraId="0334E8A1" w14:textId="3ACD6615" w:rsidR="00E0377E" w:rsidRPr="000B2E3D" w:rsidDel="00F27EA9" w:rsidRDefault="00E0377E" w:rsidP="00E0377E">
      <w:pPr>
        <w:rPr>
          <w:ins w:id="393" w:author="Katherine Sullivan" w:date="2020-03-08T13:10:00Z"/>
          <w:moveFrom w:id="394" w:author="Martin Wehrli" w:date="2020-03-09T12:43:00Z"/>
          <w:highlight w:val="yellow"/>
          <w:rPrChange w:id="395" w:author="Katherine Sullivan" w:date="2020-03-08T13:16:00Z">
            <w:rPr>
              <w:ins w:id="396" w:author="Katherine Sullivan" w:date="2020-03-08T13:10:00Z"/>
              <w:moveFrom w:id="397" w:author="Martin Wehrli" w:date="2020-03-09T12:43:00Z"/>
            </w:rPr>
          </w:rPrChange>
        </w:rPr>
      </w:pPr>
      <w:moveFrom w:id="398" w:author="Martin Wehrli" w:date="2020-03-09T12:43:00Z">
        <w:ins w:id="399" w:author="Katherine Sullivan" w:date="2020-03-08T13:10:00Z">
          <w:r w:rsidRPr="000B2E3D" w:rsidDel="00F27EA9">
            <w:rPr>
              <w:highlight w:val="yellow"/>
              <w:rPrChange w:id="400" w:author="Katherine Sullivan" w:date="2020-03-08T13:16:00Z">
                <w:rPr/>
              </w:rPrChange>
            </w:rPr>
            <w:t xml:space="preserve">Need to explain </w:t>
          </w:r>
        </w:ins>
        <w:ins w:id="401" w:author="Katherine Sullivan" w:date="2020-03-08T13:11:00Z">
          <w:r w:rsidRPr="000B2E3D" w:rsidDel="00F27EA9">
            <w:rPr>
              <w:highlight w:val="yellow"/>
              <w:rPrChange w:id="402" w:author="Katherine Sullivan" w:date="2020-03-08T13:16:00Z">
                <w:rPr/>
              </w:rPrChange>
            </w:rPr>
            <w:t>WHY</w:t>
          </w:r>
        </w:ins>
        <w:ins w:id="403" w:author="Katherine Sullivan" w:date="2020-03-08T13:10:00Z">
          <w:r w:rsidRPr="000B2E3D" w:rsidDel="00F27EA9">
            <w:rPr>
              <w:highlight w:val="yellow"/>
              <w:rPrChange w:id="404" w:author="Katherine Sullivan" w:date="2020-03-08T13:16:00Z">
                <w:rPr/>
              </w:rPrChange>
            </w:rPr>
            <w:t xml:space="preserve"> we decided to do the following:</w:t>
          </w:r>
        </w:ins>
      </w:moveFrom>
    </w:p>
    <w:p w14:paraId="276FFA7B" w14:textId="67D38E5D" w:rsidR="00E0377E" w:rsidRPr="000B2E3D" w:rsidDel="00F27EA9" w:rsidRDefault="00E0377E" w:rsidP="00E0377E">
      <w:pPr>
        <w:pStyle w:val="ListParagraph"/>
        <w:numPr>
          <w:ilvl w:val="0"/>
          <w:numId w:val="2"/>
        </w:numPr>
        <w:rPr>
          <w:ins w:id="405" w:author="Katherine Sullivan" w:date="2020-03-08T13:11:00Z"/>
          <w:moveFrom w:id="406" w:author="Martin Wehrli" w:date="2020-03-09T12:43:00Z"/>
          <w:highlight w:val="yellow"/>
          <w:rPrChange w:id="407" w:author="Katherine Sullivan" w:date="2020-03-08T13:16:00Z">
            <w:rPr>
              <w:ins w:id="408" w:author="Katherine Sullivan" w:date="2020-03-08T13:11:00Z"/>
              <w:moveFrom w:id="409" w:author="Martin Wehrli" w:date="2020-03-09T12:43:00Z"/>
            </w:rPr>
          </w:rPrChange>
        </w:rPr>
      </w:pPr>
      <w:moveFrom w:id="410" w:author="Martin Wehrli" w:date="2020-03-09T12:43:00Z">
        <w:ins w:id="411" w:author="Katherine Sullivan" w:date="2020-03-08T13:10:00Z">
          <w:r w:rsidRPr="000B2E3D" w:rsidDel="00F27EA9">
            <w:rPr>
              <w:highlight w:val="yellow"/>
              <w:rPrChange w:id="412" w:author="Katherine Sullivan" w:date="2020-03-08T13:16:00Z">
                <w:rPr/>
              </w:rPrChange>
            </w:rPr>
            <w:t xml:space="preserve">Loaded the large “all_wines” table to SQL – </w:t>
          </w:r>
        </w:ins>
        <w:ins w:id="413" w:author="Katherine Sullivan" w:date="2020-03-08T13:11:00Z">
          <w:r w:rsidRPr="000B2E3D" w:rsidDel="00F27EA9">
            <w:rPr>
              <w:highlight w:val="yellow"/>
              <w:rPrChange w:id="414" w:author="Katherine Sullivan" w:date="2020-03-08T13:16:00Z">
                <w:rPr/>
              </w:rPrChange>
            </w:rPr>
            <w:t>to preserve data and allow for future use….blah blah blah</w:t>
          </w:r>
        </w:ins>
      </w:moveFrom>
    </w:p>
    <w:p w14:paraId="067DAF9D" w14:textId="179A4CC9" w:rsidR="00E0377E" w:rsidRPr="000B2E3D" w:rsidDel="00F27EA9" w:rsidRDefault="00E0377E" w:rsidP="00E0377E">
      <w:pPr>
        <w:pStyle w:val="ListParagraph"/>
        <w:numPr>
          <w:ilvl w:val="0"/>
          <w:numId w:val="2"/>
        </w:numPr>
        <w:rPr>
          <w:ins w:id="415" w:author="Katherine Sullivan" w:date="2020-03-08T13:11:00Z"/>
          <w:moveFrom w:id="416" w:author="Martin Wehrli" w:date="2020-03-09T12:43:00Z"/>
          <w:highlight w:val="yellow"/>
          <w:rPrChange w:id="417" w:author="Katherine Sullivan" w:date="2020-03-08T13:16:00Z">
            <w:rPr>
              <w:ins w:id="418" w:author="Katherine Sullivan" w:date="2020-03-08T13:11:00Z"/>
              <w:moveFrom w:id="419" w:author="Martin Wehrli" w:date="2020-03-09T12:43:00Z"/>
            </w:rPr>
          </w:rPrChange>
        </w:rPr>
      </w:pPr>
      <w:moveFrom w:id="420" w:author="Martin Wehrli" w:date="2020-03-09T12:43:00Z">
        <w:ins w:id="421" w:author="Katherine Sullivan" w:date="2020-03-08T13:11:00Z">
          <w:r w:rsidRPr="000B2E3D" w:rsidDel="00F27EA9">
            <w:rPr>
              <w:highlight w:val="yellow"/>
              <w:rPrChange w:id="422" w:author="Katherine Sullivan" w:date="2020-03-08T13:16:00Z">
                <w:rPr/>
              </w:rPrChange>
            </w:rPr>
            <w:t>Loaded thirty_dollars_95 table to SQL</w:t>
          </w:r>
        </w:ins>
      </w:moveFrom>
    </w:p>
    <w:p w14:paraId="62A45615" w14:textId="034D5D07" w:rsidR="00E0377E" w:rsidRPr="00675CEB" w:rsidDel="00F27EA9" w:rsidRDefault="00E0377E">
      <w:pPr>
        <w:pStyle w:val="ListParagraph"/>
        <w:numPr>
          <w:ilvl w:val="0"/>
          <w:numId w:val="2"/>
        </w:numPr>
        <w:rPr>
          <w:ins w:id="423" w:author="Katherine Sullivan" w:date="2020-03-08T12:42:00Z"/>
          <w:moveFrom w:id="424" w:author="Martin Wehrli" w:date="2020-03-09T12:43:00Z"/>
          <w:highlight w:val="yellow"/>
          <w:rPrChange w:id="425" w:author="Katherine Sullivan" w:date="2020-03-08T13:16:00Z">
            <w:rPr>
              <w:ins w:id="426" w:author="Katherine Sullivan" w:date="2020-03-08T12:42:00Z"/>
              <w:moveFrom w:id="427" w:author="Martin Wehrli" w:date="2020-03-09T12:43:00Z"/>
            </w:rPr>
          </w:rPrChange>
        </w:rPr>
        <w:pPrChange w:id="428" w:author="Katherine Sullivan" w:date="2020-03-08T13:10:00Z">
          <w:pPr>
            <w:pStyle w:val="Heading4"/>
          </w:pPr>
        </w:pPrChange>
      </w:pPr>
      <w:moveFrom w:id="429" w:author="Martin Wehrli" w:date="2020-03-09T12:43:00Z">
        <w:ins w:id="430" w:author="Katherine Sullivan" w:date="2020-03-08T13:11:00Z">
          <w:r w:rsidRPr="00675CEB" w:rsidDel="00F27EA9">
            <w:rPr>
              <w:highlight w:val="yellow"/>
              <w:rPrChange w:id="431" w:author="Katherine Sullivan" w:date="2020-03-08T13:16:00Z">
                <w:rPr>
                  <w:i w:val="0"/>
                  <w:iCs w:val="0"/>
                </w:rPr>
              </w:rPrChange>
            </w:rPr>
            <w:t xml:space="preserve">Loaded same table </w:t>
          </w:r>
        </w:ins>
        <w:ins w:id="432" w:author="Katherine Sullivan" w:date="2020-03-08T13:12:00Z">
          <w:r w:rsidRPr="00675CEB" w:rsidDel="00F27EA9">
            <w:rPr>
              <w:highlight w:val="yellow"/>
              <w:rPrChange w:id="433" w:author="Katherine Sullivan" w:date="2020-03-08T13:16:00Z">
                <w:rPr>
                  <w:i w:val="0"/>
                  <w:iCs w:val="0"/>
                </w:rPr>
              </w:rPrChange>
            </w:rPr>
            <w:t xml:space="preserve">as above </w:t>
          </w:r>
        </w:ins>
        <w:ins w:id="434" w:author="Katherine Sullivan" w:date="2020-03-08T13:11:00Z">
          <w:r w:rsidRPr="00675CEB" w:rsidDel="00F27EA9">
            <w:rPr>
              <w:highlight w:val="yellow"/>
              <w:rPrChange w:id="435" w:author="Katherine Sullivan" w:date="2020-03-08T13:16:00Z">
                <w:rPr>
                  <w:i w:val="0"/>
                  <w:iCs w:val="0"/>
                </w:rPr>
              </w:rPrChange>
            </w:rPr>
            <w:t>with hotel and restaur</w:t>
          </w:r>
        </w:ins>
        <w:ins w:id="436" w:author="Katherine Sullivan" w:date="2020-03-08T13:12:00Z">
          <w:r w:rsidRPr="00675CEB" w:rsidDel="00F27EA9">
            <w:rPr>
              <w:highlight w:val="yellow"/>
              <w:rPrChange w:id="437" w:author="Katherine Sullivan" w:date="2020-03-08T13:16:00Z">
                <w:rPr>
                  <w:i w:val="0"/>
                  <w:iCs w:val="0"/>
                </w:rPr>
              </w:rPrChange>
            </w:rPr>
            <w:t>ant data….thought…maybe we want to just have winery info and hotel a</w:t>
          </w:r>
        </w:ins>
        <w:ins w:id="438" w:author="Katherine Sullivan" w:date="2020-03-08T13:13:00Z">
          <w:r w:rsidRPr="00675CEB" w:rsidDel="00F27EA9">
            <w:rPr>
              <w:highlight w:val="yellow"/>
              <w:rPrChange w:id="439" w:author="Katherine Sullivan" w:date="2020-03-08T13:16:00Z">
                <w:rPr>
                  <w:i w:val="0"/>
                  <w:iCs w:val="0"/>
                </w:rPr>
              </w:rPrChange>
            </w:rPr>
            <w:t>nd restaurant info in this table (meaning maybe we wanna drop the wine specific stuff?  Thoughts????</w:t>
          </w:r>
        </w:ins>
      </w:moveFrom>
    </w:p>
    <w:moveFromRangeEnd w:id="383"/>
    <w:p w14:paraId="6CD053EA" w14:textId="77777777" w:rsidR="00107572" w:rsidRPr="00107572" w:rsidRDefault="00107572"/>
    <w:sectPr w:rsidR="00107572" w:rsidRPr="001075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4" w:author="Katherine Sullivan" w:date="2020-03-06T15:10:00Z" w:initials="KS">
    <w:p w14:paraId="726DAD65" w14:textId="0C227842" w:rsidR="00295625" w:rsidRDefault="00295625">
      <w:pPr>
        <w:pStyle w:val="CommentText"/>
      </w:pPr>
      <w:r>
        <w:rPr>
          <w:rStyle w:val="CommentReference"/>
        </w:rPr>
        <w:annotationRef/>
      </w:r>
      <w:r>
        <w:t xml:space="preserve">Martin: you’ll be able to explain better I’m hoping.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72" w:author="Katherine Sullivan" w:date="2020-03-06T15:10:00Z" w:initials="KS">
    <w:p w14:paraId="7AB40CB4" w14:textId="77777777" w:rsidR="00D1335B" w:rsidRDefault="00D1335B" w:rsidP="00D1335B">
      <w:pPr>
        <w:pStyle w:val="CommentText"/>
      </w:pPr>
      <w:r>
        <w:rPr>
          <w:rStyle w:val="CommentReference"/>
        </w:rPr>
        <w:annotationRef/>
      </w:r>
      <w:r>
        <w:t xml:space="preserve">Martin: you’ll be able to explain better I’m hoping.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6DAD65" w15:done="0"/>
  <w15:commentEx w15:paraId="7AB40C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6DAD65" w16cid:durableId="220CE67E"/>
  <w16cid:commentId w16cid:paraId="7AB40CB4" w16cid:durableId="220DF0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0519"/>
    <w:multiLevelType w:val="hybridMultilevel"/>
    <w:tmpl w:val="04463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12807"/>
    <w:multiLevelType w:val="hybridMultilevel"/>
    <w:tmpl w:val="AC38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ehrli">
    <w15:presenceInfo w15:providerId="Windows Live" w15:userId="836bf9b7b002beda"/>
  </w15:person>
  <w15:person w15:author="Katherine Sullivan">
    <w15:presenceInfo w15:providerId="Windows Live" w15:userId="3e06de09f1e9a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BF"/>
    <w:rsid w:val="000B2E3D"/>
    <w:rsid w:val="00100878"/>
    <w:rsid w:val="00107572"/>
    <w:rsid w:val="00125080"/>
    <w:rsid w:val="0015618D"/>
    <w:rsid w:val="001573C6"/>
    <w:rsid w:val="001A524F"/>
    <w:rsid w:val="001C01B8"/>
    <w:rsid w:val="001E4CB7"/>
    <w:rsid w:val="00285F05"/>
    <w:rsid w:val="00292569"/>
    <w:rsid w:val="00295625"/>
    <w:rsid w:val="002C057E"/>
    <w:rsid w:val="002C0D7E"/>
    <w:rsid w:val="0032085E"/>
    <w:rsid w:val="00350483"/>
    <w:rsid w:val="00387E37"/>
    <w:rsid w:val="003C4924"/>
    <w:rsid w:val="003E0151"/>
    <w:rsid w:val="00467942"/>
    <w:rsid w:val="004D7604"/>
    <w:rsid w:val="004E1799"/>
    <w:rsid w:val="0050353A"/>
    <w:rsid w:val="00512630"/>
    <w:rsid w:val="005E6F2C"/>
    <w:rsid w:val="005E6FE8"/>
    <w:rsid w:val="006004A8"/>
    <w:rsid w:val="00662F3E"/>
    <w:rsid w:val="00673FD2"/>
    <w:rsid w:val="00675CEB"/>
    <w:rsid w:val="00680856"/>
    <w:rsid w:val="00706A1B"/>
    <w:rsid w:val="00753127"/>
    <w:rsid w:val="007C09BC"/>
    <w:rsid w:val="007E000A"/>
    <w:rsid w:val="007E7B42"/>
    <w:rsid w:val="0082391F"/>
    <w:rsid w:val="0084737F"/>
    <w:rsid w:val="008663F3"/>
    <w:rsid w:val="00891814"/>
    <w:rsid w:val="00896B09"/>
    <w:rsid w:val="008B614C"/>
    <w:rsid w:val="008D05B1"/>
    <w:rsid w:val="00956AC0"/>
    <w:rsid w:val="009E01DF"/>
    <w:rsid w:val="009E4187"/>
    <w:rsid w:val="00A155B5"/>
    <w:rsid w:val="00A401CA"/>
    <w:rsid w:val="00A417E6"/>
    <w:rsid w:val="00A543BF"/>
    <w:rsid w:val="00A758EC"/>
    <w:rsid w:val="00AA07AC"/>
    <w:rsid w:val="00B21D82"/>
    <w:rsid w:val="00B24456"/>
    <w:rsid w:val="00B566A9"/>
    <w:rsid w:val="00BC0F76"/>
    <w:rsid w:val="00BC50F9"/>
    <w:rsid w:val="00C30CD0"/>
    <w:rsid w:val="00CA3BB9"/>
    <w:rsid w:val="00D1335B"/>
    <w:rsid w:val="00D33DEA"/>
    <w:rsid w:val="00D46821"/>
    <w:rsid w:val="00D73FEC"/>
    <w:rsid w:val="00D83E1C"/>
    <w:rsid w:val="00DD10BF"/>
    <w:rsid w:val="00E0377E"/>
    <w:rsid w:val="00E36078"/>
    <w:rsid w:val="00E504BA"/>
    <w:rsid w:val="00E75978"/>
    <w:rsid w:val="00EA2A09"/>
    <w:rsid w:val="00EB4D5C"/>
    <w:rsid w:val="00F27EA9"/>
    <w:rsid w:val="00F37CF4"/>
    <w:rsid w:val="00F42898"/>
    <w:rsid w:val="00F429E9"/>
    <w:rsid w:val="00F90721"/>
    <w:rsid w:val="00FA0844"/>
    <w:rsid w:val="00FA42C1"/>
    <w:rsid w:val="00FB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0074"/>
  <w15:chartTrackingRefBased/>
  <w15:docId w15:val="{C45C244C-A4F9-49F1-A17D-11A07E7B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0F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3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43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3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96B09"/>
    <w:rPr>
      <w:color w:val="0563C1" w:themeColor="hyperlink"/>
      <w:u w:val="single"/>
    </w:rPr>
  </w:style>
  <w:style w:type="character" w:styleId="UnresolvedMention">
    <w:name w:val="Unresolved Mention"/>
    <w:basedOn w:val="DefaultParagraphFont"/>
    <w:uiPriority w:val="99"/>
    <w:semiHidden/>
    <w:unhideWhenUsed/>
    <w:rsid w:val="00896B09"/>
    <w:rPr>
      <w:color w:val="605E5C"/>
      <w:shd w:val="clear" w:color="auto" w:fill="E1DFDD"/>
    </w:rPr>
  </w:style>
  <w:style w:type="character" w:customStyle="1" w:styleId="Heading4Char">
    <w:name w:val="Heading 4 Char"/>
    <w:basedOn w:val="DefaultParagraphFont"/>
    <w:link w:val="Heading4"/>
    <w:uiPriority w:val="9"/>
    <w:rsid w:val="00BC0F7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295625"/>
    <w:rPr>
      <w:sz w:val="16"/>
      <w:szCs w:val="16"/>
    </w:rPr>
  </w:style>
  <w:style w:type="paragraph" w:styleId="CommentText">
    <w:name w:val="annotation text"/>
    <w:basedOn w:val="Normal"/>
    <w:link w:val="CommentTextChar"/>
    <w:uiPriority w:val="99"/>
    <w:semiHidden/>
    <w:unhideWhenUsed/>
    <w:rsid w:val="00295625"/>
    <w:pPr>
      <w:spacing w:line="240" w:lineRule="auto"/>
    </w:pPr>
    <w:rPr>
      <w:sz w:val="20"/>
      <w:szCs w:val="20"/>
    </w:rPr>
  </w:style>
  <w:style w:type="character" w:customStyle="1" w:styleId="CommentTextChar">
    <w:name w:val="Comment Text Char"/>
    <w:basedOn w:val="DefaultParagraphFont"/>
    <w:link w:val="CommentText"/>
    <w:uiPriority w:val="99"/>
    <w:semiHidden/>
    <w:rsid w:val="00295625"/>
    <w:rPr>
      <w:sz w:val="20"/>
      <w:szCs w:val="20"/>
    </w:rPr>
  </w:style>
  <w:style w:type="paragraph" w:styleId="CommentSubject">
    <w:name w:val="annotation subject"/>
    <w:basedOn w:val="CommentText"/>
    <w:next w:val="CommentText"/>
    <w:link w:val="CommentSubjectChar"/>
    <w:uiPriority w:val="99"/>
    <w:semiHidden/>
    <w:unhideWhenUsed/>
    <w:rsid w:val="00295625"/>
    <w:rPr>
      <w:b/>
      <w:bCs/>
    </w:rPr>
  </w:style>
  <w:style w:type="character" w:customStyle="1" w:styleId="CommentSubjectChar">
    <w:name w:val="Comment Subject Char"/>
    <w:basedOn w:val="CommentTextChar"/>
    <w:link w:val="CommentSubject"/>
    <w:uiPriority w:val="99"/>
    <w:semiHidden/>
    <w:rsid w:val="00295625"/>
    <w:rPr>
      <w:b/>
      <w:bCs/>
      <w:sz w:val="20"/>
      <w:szCs w:val="20"/>
    </w:rPr>
  </w:style>
  <w:style w:type="paragraph" w:styleId="BalloonText">
    <w:name w:val="Balloon Text"/>
    <w:basedOn w:val="Normal"/>
    <w:link w:val="BalloonTextChar"/>
    <w:uiPriority w:val="99"/>
    <w:semiHidden/>
    <w:unhideWhenUsed/>
    <w:rsid w:val="00295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625"/>
    <w:rPr>
      <w:rFonts w:ascii="Segoe UI" w:hAnsi="Segoe UI" w:cs="Segoe UI"/>
      <w:sz w:val="18"/>
      <w:szCs w:val="18"/>
    </w:rPr>
  </w:style>
  <w:style w:type="paragraph" w:styleId="ListParagraph">
    <w:name w:val="List Paragraph"/>
    <w:basedOn w:val="Normal"/>
    <w:uiPriority w:val="34"/>
    <w:qFormat/>
    <w:rsid w:val="002C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apis.com/maps/api/place/nearbysearch/js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aps.googleapis.com/maps/api/geocode/json"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file:///C:\Users\koegs\Desktop\class\ETL%20project\ETL-project\ETL-current\www.google.com" TargetMode="External"/><Relationship Id="rId11" Type="http://schemas.microsoft.com/office/2016/09/relationships/commentsIds" Target="commentsIds.xml"/><Relationship Id="rId5" Type="http://schemas.openxmlformats.org/officeDocument/2006/relationships/hyperlink" Target="http://www.winemag.com" TargetMode="Externa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Sullivan</dc:creator>
  <cp:keywords/>
  <dc:description/>
  <cp:lastModifiedBy>Martin Wehrli</cp:lastModifiedBy>
  <cp:revision>2</cp:revision>
  <dcterms:created xsi:type="dcterms:W3CDTF">2020-03-09T19:00:00Z</dcterms:created>
  <dcterms:modified xsi:type="dcterms:W3CDTF">2020-03-09T19:00:00Z</dcterms:modified>
</cp:coreProperties>
</file>